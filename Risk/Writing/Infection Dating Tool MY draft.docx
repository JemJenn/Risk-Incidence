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0CF9" w14:textId="439DE86C"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Infection Dat</w:t>
      </w:r>
      <w:r w:rsidRPr="00654BF5">
        <w:t>e Estimates</w:t>
      </w:r>
      <w:proofErr w:type="gramStart"/>
      <w:r w:rsidR="00E26A43">
        <w:t>:</w:t>
      </w:r>
      <w:proofErr w:type="gramEnd"/>
      <w:r w:rsidR="00372915">
        <w:br/>
      </w:r>
      <w:r w:rsidRPr="00654BF5">
        <w:t xml:space="preserve">Framework and Online </w:t>
      </w:r>
      <w:r w:rsidR="00CF63FC" w:rsidRPr="00654BF5">
        <w:t>Tool</w:t>
      </w:r>
    </w:p>
    <w:p w14:paraId="789E7EA6" w14:textId="620A12A5"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FC0DAC" w:rsidRPr="00F211BB">
        <w:rPr>
          <w:vertAlign w:val="superscript"/>
        </w:rPr>
        <w:t>*</w:t>
      </w:r>
      <w:r w:rsidR="00696DFA" w:rsidRPr="00F211BB">
        <w:rPr>
          <w:vertAlign w:val="superscript"/>
        </w:rPr>
        <w:t>#</w:t>
      </w:r>
      <w:r w:rsidRPr="00F211BB">
        <w:t>, Shelley Facente</w:t>
      </w:r>
      <w:r w:rsidR="00D7273E" w:rsidRPr="00F211BB">
        <w:rPr>
          <w:vertAlign w:val="superscript"/>
        </w:rPr>
        <w:t>2</w:t>
      </w:r>
      <w:r w:rsidR="00FC0DAC" w:rsidRPr="007C354A">
        <w:rPr>
          <w:vertAlign w:val="superscript"/>
        </w:rPr>
        <w:t>*</w:t>
      </w:r>
      <w:del w:id="0" w:author="Bingham, JL, Mr &lt;jeremyb@sun.ac.za&gt;" w:date="2018-03-26T10:18:00Z">
        <w:r w:rsidRPr="007C354A" w:rsidDel="00874429">
          <w:delText>,</w:delText>
        </w:r>
      </w:del>
      <w:r w:rsidRPr="007C354A">
        <w:t xml:space="preserve"> </w:t>
      </w:r>
      <w:proofErr w:type="spellStart"/>
      <w:r w:rsidR="00B23A7E" w:rsidRPr="007C354A">
        <w:t>Reshma</w:t>
      </w:r>
      <w:proofErr w:type="spellEnd"/>
      <w:r w:rsidR="00B23A7E" w:rsidRPr="007C354A">
        <w:t xml:space="preserve"> Kassanjee</w:t>
      </w:r>
      <w:r w:rsidR="00D7273E" w:rsidRPr="007C354A">
        <w:rPr>
          <w:vertAlign w:val="superscript"/>
        </w:rPr>
        <w:t>3</w:t>
      </w:r>
      <w:r w:rsidR="00B23A7E" w:rsidRPr="007C354A">
        <w:t xml:space="preserve">, </w:t>
      </w:r>
      <w:r w:rsidRPr="007C354A">
        <w:t>Andrew Powrie</w:t>
      </w:r>
      <w:r w:rsidR="00D7273E" w:rsidRPr="007C354A">
        <w:rPr>
          <w:vertAlign w:val="superscript"/>
        </w:rPr>
        <w:t>4</w:t>
      </w:r>
      <w:r w:rsidRPr="007C354A">
        <w:t>,</w:t>
      </w:r>
      <w:ins w:id="1" w:author="Bingham, JL, Mr &lt;jeremyb@sun.ac.za&gt;" w:date="2018-03-26T10:18:00Z">
        <w:r w:rsidR="00874429">
          <w:t xml:space="preserve"> Jeremy Bingham</w:t>
        </w:r>
      </w:ins>
      <w:ins w:id="2" w:author="Bingham, JL, Mr &lt;jeremyb@sun.ac.za&gt;" w:date="2018-03-26T10:19:00Z">
        <w:r w:rsidR="00874429">
          <w:rPr>
            <w:vertAlign w:val="superscript"/>
          </w:rPr>
          <w:t>1</w:t>
        </w:r>
      </w:ins>
      <w:ins w:id="3" w:author="Bingham, JL, Mr &lt;jeremyb@sun.ac.za&gt;" w:date="2018-03-26T10:18:00Z">
        <w:r w:rsidR="00874429">
          <w:t>,</w:t>
        </w:r>
      </w:ins>
      <w:r w:rsidRPr="007C354A">
        <w:t xml:space="preserve"> </w:t>
      </w:r>
      <w:proofErr w:type="spellStart"/>
      <w:r w:rsidR="00FC0DAC" w:rsidRPr="007C354A">
        <w:t>Jaryd</w:t>
      </w:r>
      <w:proofErr w:type="spellEnd"/>
      <w:r w:rsidR="00FC0DAC" w:rsidRPr="007C354A">
        <w:t xml:space="preserve"> Gerber</w:t>
      </w:r>
      <w:r w:rsidR="00D7273E" w:rsidRPr="007C354A">
        <w:rPr>
          <w:vertAlign w:val="superscript"/>
        </w:rPr>
        <w:t>4</w:t>
      </w:r>
      <w:r w:rsidR="00FC0DAC" w:rsidRPr="007C354A">
        <w:t xml:space="preserve">, </w:t>
      </w:r>
      <w:r w:rsidRPr="007C354A">
        <w:t>Gareth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proofErr w:type="gramStart"/>
      <w:r w:rsidR="00696DFA" w:rsidRPr="007C354A">
        <w:rPr>
          <w:vertAlign w:val="superscript"/>
        </w:rPr>
        <w:t>,7</w:t>
      </w:r>
      <w:proofErr w:type="gramEnd"/>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xml:space="preserve">; Address: SACEMA, Stellenbosch University, </w:t>
      </w:r>
      <w:proofErr w:type="gramStart"/>
      <w:r w:rsidRPr="0008786B">
        <w:t>Private Bag X1</w:t>
      </w:r>
      <w:proofErr w:type="gramEnd"/>
      <w:r w:rsidRPr="0008786B">
        <w:t xml:space="preserve">, 7602 </w:t>
      </w:r>
      <w:proofErr w:type="spellStart"/>
      <w:r w:rsidRPr="0008786B">
        <w:t>Matieland</w:t>
      </w:r>
      <w:proofErr w:type="spellEnd"/>
      <w:r w:rsidRPr="0008786B">
        <w:t>,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w:t>
      </w:r>
      <w:r w:rsidRPr="00AE77EF">
        <w:t>pathogenesis studies</w:t>
      </w:r>
      <w:r>
        <w:t xml:space="preserve">, </w:t>
      </w:r>
      <w:r w:rsidRPr="00AE77EF">
        <w:t>diagnostic biomarker evaluation</w:t>
      </w:r>
      <w:r>
        <w:t xml:space="preserve">, and </w:t>
      </w:r>
      <w:r w:rsidRPr="00874429">
        <w:rPr>
          <w:highlight w:val="darkGreen"/>
          <w:rPrChange w:id="4" w:author="Bingham, JL, Mr &lt;jeremyb@sun.ac.za&gt;" w:date="2018-03-26T10:20:00Z">
            <w:rPr/>
          </w:rPrChange>
        </w:rPr>
        <w:t>surveillance</w:t>
      </w:r>
      <w:r>
        <w:t xml:space="preserve"> purposes, it is frequently </w:t>
      </w:r>
      <w:proofErr w:type="gramStart"/>
      <w:r>
        <w:t>of</w:t>
      </w:r>
      <w:proofErr w:type="gramEnd"/>
      <w:r>
        <w:t xml:space="preserve">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rsidRPr="00B16379">
        <w:rPr>
          <w:highlight w:val="darkGreen"/>
          <w:rPrChange w:id="5" w:author="Bingham, JL, Mr &lt;jeremyb@sun.ac.za&gt;" w:date="2018-03-26T11:09:00Z">
            <w:rPr/>
          </w:rPrChange>
        </w:rPr>
        <w:t>Ideally</w:t>
      </w:r>
      <w:r w:rsidR="001C375B">
        <w:t>, a</w:t>
      </w:r>
      <w:r w:rsidR="009308CE">
        <w:t xml:space="preserve"> biomarker signature would provide reasonable </w:t>
      </w:r>
      <w:r w:rsidR="009308CE" w:rsidRPr="00B16379">
        <w:rPr>
          <w:highlight w:val="darkGreen"/>
          <w:rPrChange w:id="6" w:author="Bingham, JL, Mr &lt;jeremyb@sun.ac.za&gt;" w:date="2018-03-26T11:09:00Z">
            <w:rPr/>
          </w:rPrChange>
        </w:rPr>
        <w:t>direct</w:t>
      </w:r>
      <w:r w:rsidR="009308CE">
        <w:t xml:space="preserve"> </w:t>
      </w:r>
      <w:r w:rsidR="009308CE" w:rsidRPr="009558E8">
        <w:t xml:space="preserve">estimates </w:t>
      </w:r>
      <w:r w:rsidR="00CC55A3" w:rsidRPr="009558E8">
        <w:t xml:space="preserve">of an individual’s time-since-infection, but </w:t>
      </w:r>
      <w:r w:rsidR="00CC55A3" w:rsidRPr="00B16379">
        <w:rPr>
          <w:highlight w:val="darkGreen"/>
          <w:rPrChange w:id="7" w:author="Bingham, JL, Mr &lt;jeremyb@sun.ac.za&gt;" w:date="2018-03-26T11:10:00Z">
            <w:rPr/>
          </w:rPrChange>
        </w:rPr>
        <w:t>natural inter-subject variability</w:t>
      </w:r>
      <w:r w:rsidR="00CC55A3" w:rsidRPr="009558E8">
        <w:t xml:space="preserve">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0A4A5A">
        <w:rPr>
          <w:highlight w:val="green"/>
          <w:rPrChange w:id="8" w:author="Bingham, JL, Mr &lt;jeremyb@sun.ac.za&gt;" w:date="2018-03-26T11:12:00Z">
            <w:rPr/>
          </w:rPrChange>
        </w:rPr>
        <w:t>high-performing</w:t>
      </w:r>
      <w:r w:rsidR="00E07D94" w:rsidRPr="00E07D94">
        <w:t xml:space="preserve">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w:t>
      </w:r>
      <w:proofErr w:type="gramStart"/>
      <w:r w:rsidR="0091077B">
        <w:t xml:space="preserve">products, </w:t>
      </w:r>
      <w:r w:rsidR="00E07D94" w:rsidRPr="00E07D94">
        <w:t>that</w:t>
      </w:r>
      <w:proofErr w:type="gramEnd"/>
      <w:r w:rsidR="00E07D94" w:rsidRPr="00E07D94">
        <w:t xml:space="preserve"> remains despite </w:t>
      </w:r>
      <w:r w:rsidR="00E07D94">
        <w:t xml:space="preserve">extensive </w:t>
      </w:r>
      <w:r w:rsidR="00E07D94" w:rsidRPr="00E07D94">
        <w:t xml:space="preserve">screening </w:t>
      </w:r>
      <w:r w:rsidR="0091077B">
        <w:t>(</w:t>
      </w:r>
      <w:proofErr w:type="spellStart"/>
      <w:r w:rsidR="0091077B">
        <w:t>Welte</w:t>
      </w:r>
      <w:proofErr w:type="spellEnd"/>
      <w:r w:rsidR="0091077B">
        <w:t xml:space="preserve"> et al., forthcoming).</w:t>
      </w:r>
    </w:p>
    <w:p w14:paraId="0591E5F2" w14:textId="07B04BB7" w:rsidR="00400248" w:rsidRDefault="006B3129" w:rsidP="00654BF5">
      <w:pPr>
        <w:pStyle w:val="Paragraph"/>
      </w:pPr>
      <w:r w:rsidRPr="000A4A5A">
        <w:rPr>
          <w:highlight w:val="green"/>
          <w:rPrChange w:id="9" w:author="Bingham, JL, Mr &lt;jeremyb@sun.ac.za&gt;" w:date="2018-03-26T11:14:00Z">
            <w:rPr/>
          </w:rPrChange>
        </w:rPr>
        <w:t xml:space="preserve">For more than 15 years, </w:t>
      </w:r>
      <w:r w:rsidR="00BD73A4" w:rsidRPr="000A4A5A">
        <w:rPr>
          <w:highlight w:val="green"/>
          <w:rPrChange w:id="10" w:author="Bingham, JL, Mr &lt;jeremyb@sun.ac.za&gt;" w:date="2018-03-26T11:14:00Z">
            <w:rPr/>
          </w:rPrChange>
        </w:rPr>
        <w:t>the only widely referenced explicit infection dating algorithm</w:t>
      </w:r>
      <w:r w:rsidR="00E62615" w:rsidRPr="000A4A5A">
        <w:rPr>
          <w:highlight w:val="green"/>
          <w:rPrChange w:id="11" w:author="Bingham, JL, Mr &lt;jeremyb@sun.ac.za&gt;" w:date="2018-03-26T11:14:00Z">
            <w:rPr/>
          </w:rPrChange>
        </w:rPr>
        <w:t>, that uses</w:t>
      </w:r>
      <w:r w:rsidRPr="000A4A5A">
        <w:rPr>
          <w:highlight w:val="green"/>
          <w:rPrChange w:id="12" w:author="Bingham, JL, Mr &lt;jeremyb@sun.ac.za&gt;" w:date="2018-03-26T11:14:00Z">
            <w:rPr/>
          </w:rPrChange>
        </w:rPr>
        <w:t xml:space="preserve"> test results to estimate </w:t>
      </w:r>
      <w:commentRangeStart w:id="13"/>
      <w:r w:rsidRPr="000A4A5A">
        <w:rPr>
          <w:highlight w:val="green"/>
          <w:rPrChange w:id="14" w:author="Bingham, JL, Mr &lt;jeremyb@sun.ac.za&gt;" w:date="2018-03-26T11:14:00Z">
            <w:rPr/>
          </w:rPrChange>
        </w:rPr>
        <w:t>time</w:t>
      </w:r>
      <w:commentRangeEnd w:id="13"/>
      <w:r w:rsidR="000A4A5A">
        <w:rPr>
          <w:rStyle w:val="CommentReference"/>
          <w:lang w:val="en-ZA"/>
        </w:rPr>
        <w:commentReference w:id="13"/>
      </w:r>
      <w:r w:rsidRPr="00AE77EF">
        <w:t xml:space="preserve">-since-infection </w:t>
      </w:r>
      <w:r w:rsidR="00BD73A4" w:rsidRPr="00AE77EF">
        <w:t>has been the ‘</w:t>
      </w:r>
      <w:proofErr w:type="spellStart"/>
      <w:r w:rsidR="00BD73A4" w:rsidRPr="00AE77EF">
        <w:t>Fiebig</w:t>
      </w:r>
      <w:proofErr w:type="spellEnd"/>
      <w:r w:rsidR="00BD73A4" w:rsidRPr="00AE77EF">
        <w:t xml:space="preserve"> stag</w:t>
      </w:r>
      <w:r w:rsidR="006223E7" w:rsidRPr="00AE77EF">
        <w:t>ing’ system</w:t>
      </w:r>
      <w:r w:rsidR="00B20007" w:rsidRPr="00AE77EF">
        <w:t xml:space="preserve"> </w:t>
      </w:r>
      <w:r w:rsidR="00F936F8" w:rsidRPr="000A4A5A">
        <w:rPr>
          <w:highlight w:val="green"/>
          <w:rPrChange w:id="15" w:author="Bingham, JL, Mr &lt;jeremyb@sun.ac.za&gt;" w:date="2018-03-26T11:14:00Z">
            <w:rPr/>
          </w:rPrChange>
        </w:rPr>
        <w:fldChar w:fldCharType="begin" w:fldLock="1"/>
      </w:r>
      <w:r w:rsidR="00F936F8" w:rsidRPr="00AE77EF">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F936F8" w:rsidRPr="000A4A5A">
        <w:rPr>
          <w:highlight w:val="green"/>
          <w:rPrChange w:id="16" w:author="Bingham, JL, Mr &lt;jeremyb@sun.ac.za&gt;" w:date="2018-03-26T11:14:00Z">
            <w:rPr/>
          </w:rPrChange>
        </w:rPr>
        <w:fldChar w:fldCharType="separate"/>
      </w:r>
      <w:r w:rsidR="00F936F8" w:rsidRPr="00AE77EF">
        <w:rPr>
          <w:noProof/>
        </w:rPr>
        <w:t>[1]</w:t>
      </w:r>
      <w:r w:rsidR="00F936F8" w:rsidRPr="000A4A5A">
        <w:rPr>
          <w:highlight w:val="green"/>
          <w:rPrChange w:id="17" w:author="Bingham, JL, Mr &lt;jeremyb@sun.ac.za&gt;" w:date="2018-03-26T11:14:00Z">
            <w:rPr/>
          </w:rPrChange>
        </w:rPr>
        <w:fldChar w:fldCharType="end"/>
      </w:r>
      <w:r w:rsidR="005E36F2" w:rsidRPr="00AE77EF">
        <w:t>,</w:t>
      </w:r>
      <w:r w:rsidR="006223E7" w:rsidRPr="00AE77EF">
        <w:t xml:space="preserve"> which defines</w:t>
      </w:r>
      <w:r w:rsidR="00BD73A4" w:rsidRPr="00AE77EF">
        <w:t xml:space="preserve"> a </w:t>
      </w:r>
      <w:r w:rsidR="00BD73A4" w:rsidRPr="00AE77EF">
        <w:lastRenderedPageBreak/>
        <w:t>number of stages of early HIV infection through</w:t>
      </w:r>
      <w:r w:rsidR="00CC55A3" w:rsidRPr="00AE77EF">
        <w:t xml:space="preserve"> various ‘standard’ combinations</w:t>
      </w:r>
      <w:r w:rsidR="0027328F" w:rsidRPr="00AE77EF">
        <w:t xml:space="preserve"> of discordan</w:t>
      </w:r>
      <w:r w:rsidRPr="00AE77EF">
        <w:t xml:space="preserve">t results using </w:t>
      </w:r>
      <w:r w:rsidR="0027328F" w:rsidRPr="00AE77EF">
        <w:t xml:space="preserve">diagnostic tests of </w:t>
      </w:r>
      <w:r w:rsidR="00210545" w:rsidRPr="00AE77EF">
        <w:t>different</w:t>
      </w:r>
      <w:r w:rsidR="00CC55A3" w:rsidRPr="00AE77EF">
        <w:t xml:space="preserve"> ‘sensitivity</w:t>
      </w:r>
      <w:r w:rsidRPr="00AE77EF">
        <w:t>.</w:t>
      </w:r>
      <w:r w:rsidR="00CC55A3" w:rsidRPr="00AE77EF">
        <w:t>’</w:t>
      </w:r>
      <w:r w:rsidR="00BD73A4">
        <w:t xml:space="preserve"> </w:t>
      </w:r>
      <w:r w:rsidR="00210D73">
        <w:t xml:space="preserve">For example, </w:t>
      </w:r>
      <w:proofErr w:type="spellStart"/>
      <w:r w:rsidR="00210D73">
        <w:t>Fiebig</w:t>
      </w:r>
      <w:proofErr w:type="spellEnd"/>
      <w:r w:rsidR="00210D73">
        <w:t xml:space="preserve">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 xml:space="preserve">days </w:t>
      </w:r>
      <w:del w:id="18" w:author="Bingham, JL, Mr &lt;jeremyb@sun.ac.za&gt;" w:date="2018-03-26T11:14:00Z">
        <w:r w:rsidR="0027328F" w:rsidDel="000A4A5A">
          <w:delText xml:space="preserve">since </w:delText>
        </w:r>
      </w:del>
      <w:ins w:id="19" w:author="Bingham, JL, Mr &lt;jeremyb@sun.ac.za&gt;" w:date="2018-03-26T11:14:00Z">
        <w:r w:rsidR="000A4A5A">
          <w:t xml:space="preserve">after </w:t>
        </w:r>
      </w:ins>
      <w:r w:rsidR="0027328F">
        <w:t>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0D540B">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xml:space="preserve">. Others have used newer diagnostic assays to recalibrate the </w:t>
      </w:r>
      <w:proofErr w:type="spellStart"/>
      <w:r w:rsidR="001C375B">
        <w:t>Fiebig</w:t>
      </w:r>
      <w:proofErr w:type="spellEnd"/>
      <w:r w:rsidR="001C375B">
        <w:t xml:space="preserve"> stage mean duration estimates</w:t>
      </w:r>
      <w:r w:rsidR="0030414E">
        <w:t xml:space="preserve"> or redefine similar stages as an </w:t>
      </w:r>
      <w:proofErr w:type="spellStart"/>
      <w:r w:rsidR="0030414E">
        <w:t>analog</w:t>
      </w:r>
      <w:proofErr w:type="spellEnd"/>
      <w:r w:rsidR="0030414E">
        <w:t xml:space="preserve"> to the </w:t>
      </w:r>
      <w:proofErr w:type="spellStart"/>
      <w:r w:rsidR="0030414E">
        <w:t>Fiebig</w:t>
      </w:r>
      <w:proofErr w:type="spellEnd"/>
      <w:r w:rsidR="0030414E">
        <w:t xml:space="preserve"> method</w:t>
      </w:r>
      <w:r w:rsidR="006E70F2">
        <w:t xml:space="preserve"> </w:t>
      </w:r>
      <w:r w:rsidR="001C0DAC">
        <w:fldChar w:fldCharType="begin" w:fldLock="1"/>
      </w:r>
      <w:r w:rsidR="001C0DAC">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w:t>
      </w:r>
      <w:r w:rsidRPr="000A4A5A">
        <w:rPr>
          <w:highlight w:val="green"/>
          <w:rPrChange w:id="20" w:author="Bingham, JL, Mr &lt;jeremyb@sun.ac.za&gt;" w:date="2018-03-26T11:15:00Z">
            <w:rPr/>
          </w:rPrChange>
        </w:rPr>
        <w:t xml:space="preserve">more </w:t>
      </w:r>
      <w:commentRangeStart w:id="21"/>
      <w:r w:rsidRPr="000A4A5A">
        <w:rPr>
          <w:highlight w:val="green"/>
          <w:rPrChange w:id="22" w:author="Bingham, JL, Mr &lt;jeremyb@sun.ac.za&gt;" w:date="2018-03-26T11:15:00Z">
            <w:rPr/>
          </w:rPrChange>
        </w:rPr>
        <w:t>and</w:t>
      </w:r>
      <w:commentRangeEnd w:id="21"/>
      <w:r w:rsidR="000A4A5A">
        <w:rPr>
          <w:rStyle w:val="CommentReference"/>
          <w:lang w:val="en-ZA"/>
        </w:rPr>
        <w:commentReference w:id="21"/>
      </w:r>
      <w:r w:rsidRPr="00AE77EF">
        <w:t xml:space="preserve"> more</w:t>
      </w:r>
      <w:r>
        <w:t xml:space="preserve"> </w:t>
      </w:r>
      <w:r w:rsidR="00B4740A">
        <w:t>difficult</w:t>
      </w:r>
      <w:r>
        <w:t xml:space="preserve">. </w:t>
      </w:r>
    </w:p>
    <w:p w14:paraId="1DA9401F" w14:textId="630D6583"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plateaus</w:t>
      </w:r>
      <w:r w:rsidR="006B3129">
        <w:t xml:space="preserve">, </w:t>
      </w:r>
      <w:r w:rsidR="000E1D91">
        <w:t>and</w:t>
      </w:r>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w:t>
      </w:r>
      <w:r w:rsidR="00FF1D85" w:rsidRPr="005F0A40">
        <w:rPr>
          <w:rPrChange w:id="23" w:author="Bingham, JL, Mr &lt;jeremyb@sun.ac.za&gt;" w:date="2018-04-05T18:30:00Z">
            <w:rPr/>
          </w:rPrChange>
        </w:rPr>
        <w:t>The intervals can further</w:t>
      </w:r>
      <w:r w:rsidR="0017070C" w:rsidRPr="005F0A40">
        <w:rPr>
          <w:rPrChange w:id="24" w:author="Bingham, JL, Mr &lt;jeremyb@sun.ac.za&gt;" w:date="2018-04-05T18:30:00Z">
            <w:rPr/>
          </w:rPrChange>
        </w:rPr>
        <w:t xml:space="preserve"> </w:t>
      </w:r>
      <w:r w:rsidRPr="005F0A40">
        <w:rPr>
          <w:rPrChange w:id="25" w:author="Bingham, JL, Mr &lt;jeremyb@sun.ac.za&gt;" w:date="2018-04-05T18:30:00Z">
            <w:rPr/>
          </w:rPrChange>
        </w:rPr>
        <w:t xml:space="preserve">serve as ‘priors’ in the analysis of additional quantitative markers obtained within </w:t>
      </w:r>
      <w:r w:rsidR="00FF1D85" w:rsidRPr="005F0A40">
        <w:rPr>
          <w:rPrChange w:id="26" w:author="Bingham, JL, Mr &lt;jeremyb@sun.ac.za&gt;" w:date="2018-04-05T18:30:00Z">
            <w:rPr/>
          </w:rPrChange>
        </w:rPr>
        <w:t>a</w:t>
      </w:r>
      <w:r w:rsidR="005962AE" w:rsidRPr="005F0A40">
        <w:rPr>
          <w:rPrChange w:id="27" w:author="Bingham, JL, Mr &lt;jeremyb@sun.ac.za&gt;" w:date="2018-04-05T18:30:00Z">
            <w:rPr/>
          </w:rPrChange>
        </w:rPr>
        <w:t xml:space="preserve"> calibrated dynamic range</w:t>
      </w:r>
      <w:r w:rsidRPr="005F0A40">
        <w:rPr>
          <w:rPrChange w:id="28" w:author="Bingham, JL, Mr &lt;jeremyb@sun.ac.za&gt;" w:date="2018-04-05T18:30:00Z">
            <w:rPr/>
          </w:rPrChange>
        </w:rPr>
        <w:t>.</w:t>
      </w:r>
    </w:p>
    <w:p w14:paraId="25FAEF34" w14:textId="03B01FC1" w:rsidR="00F0235F" w:rsidRDefault="006B3129" w:rsidP="00654BF5">
      <w:pPr>
        <w:pStyle w:val="Paragraph"/>
      </w:pPr>
      <w:r w:rsidRPr="005F0A40">
        <w:rPr>
          <w:rPrChange w:id="29" w:author="Bingham, JL, Mr &lt;jeremyb@sun.ac.za&gt;" w:date="2018-04-05T18:30:00Z">
            <w:rPr/>
          </w:rPrChange>
        </w:rPr>
        <w:t>Building from</w:t>
      </w:r>
      <w:r>
        <w:t xml:space="preserve"> the </w:t>
      </w:r>
      <w:proofErr w:type="spellStart"/>
      <w:r>
        <w:t>Fiebig</w:t>
      </w:r>
      <w:proofErr w:type="spellEnd"/>
      <w:r>
        <w:t xml:space="preserve"> staging concept, </w:t>
      </w:r>
      <w:r w:rsidR="00812D8F">
        <w:t xml:space="preserve">we developed </w:t>
      </w:r>
      <w:r>
        <w:t xml:space="preserve">a new, </w:t>
      </w:r>
      <w:r w:rsidRPr="005F0A40">
        <w:rPr>
          <w:rPrChange w:id="30" w:author="Bingham, JL, Mr &lt;jeremyb@sun.ac.za&gt;" w:date="2018-04-05T18:30:00Z">
            <w:rPr/>
          </w:rPrChange>
        </w:rPr>
        <w:t>more nuanced</w:t>
      </w:r>
      <w:del w:id="31" w:author="Bingham, JL, Mr &lt;jeremyb@sun.ac.za&gt;" w:date="2018-03-26T11:25:00Z">
        <w:r w:rsidR="003475EA" w:rsidDel="00B875BB">
          <w:delText>,</w:delText>
        </w:r>
      </w:del>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1C0DAC">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3C40F3">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w:t>
      </w:r>
      <w:r w:rsidR="00F0235F" w:rsidRPr="005F0A40">
        <w:rPr>
          <w:rPrChange w:id="32" w:author="Bingham, JL, Mr &lt;jeremyb@sun.ac.za&gt;" w:date="2018-04-05T18:30:00Z">
            <w:rPr/>
          </w:rPrChange>
        </w:rPr>
        <w:t xml:space="preserve">case definitions for ‘recent HIV infection’, with intended applicability mainly to </w:t>
      </w:r>
      <w:r w:rsidR="004A2D91" w:rsidRPr="005F0A40">
        <w:rPr>
          <w:rPrChange w:id="33" w:author="Bingham, JL, Mr &lt;jeremyb@sun.ac.za&gt;" w:date="2018-04-05T18:30:00Z">
            <w:rPr/>
          </w:rPrChange>
        </w:rPr>
        <w:t xml:space="preserve">HIV incidence </w:t>
      </w:r>
      <w:r w:rsidR="00F0235F" w:rsidRPr="005F0A40">
        <w:rPr>
          <w:rPrChange w:id="34" w:author="Bingham, JL, Mr &lt;jeremyb@sun.ac.za&gt;" w:date="2018-04-05T18:30:00Z">
            <w:rPr/>
          </w:rPrChange>
        </w:rPr>
        <w:t>surve</w:t>
      </w:r>
      <w:r w:rsidR="00EA09EE" w:rsidRPr="005F0A40">
        <w:rPr>
          <w:rPrChange w:id="35" w:author="Bingham, JL, Mr &lt;jeremyb@sun.ac.za&gt;" w:date="2018-04-05T18:30:00Z">
            <w:rPr/>
          </w:rPrChange>
        </w:rPr>
        <w:t>illance,</w:t>
      </w:r>
      <w:r w:rsidR="00EA09EE">
        <w:t xml:space="preserve"> rather than individual-</w:t>
      </w:r>
      <w:r w:rsidR="00F0235F">
        <w:t>level staging</w:t>
      </w:r>
      <w:r w:rsidR="003C40F3">
        <w:t xml:space="preserve"> </w:t>
      </w:r>
      <w:r w:rsidR="00944B01">
        <w:fldChar w:fldCharType="begin" w:fldLock="1"/>
      </w:r>
      <w:r w:rsidR="00357272">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EA09EE">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w:t>
      </w:r>
      <w:proofErr w:type="spellStart"/>
      <w:r w:rsidR="00F0235F">
        <w:t>recency</w:t>
      </w:r>
      <w:proofErr w:type="spellEnd"/>
      <w:r w:rsidR="00F0235F">
        <w:t xml:space="preserve"> test results </w:t>
      </w:r>
      <w:r w:rsidR="00D375C3">
        <w:t>bring</w:t>
      </w:r>
      <w:r w:rsidR="00F0235F">
        <w:t xml:space="preserve"> together material from subjects in numerous studies, each of which used different diagnostic algorithms to capture information about the timing of HIV acquisition </w:t>
      </w:r>
      <w:r w:rsidR="00F0235F" w:rsidRPr="00B875BB">
        <w:rPr>
          <w:color w:val="000000" w:themeColor="text1"/>
          <w:rPrChange w:id="36" w:author="Bingham, JL, Mr &lt;jeremyb@sun.ac.za&gt;" w:date="2018-03-26T11:27:00Z">
            <w:rPr/>
          </w:rPrChange>
        </w:rPr>
        <w:t>or</w:t>
      </w:r>
      <w:r w:rsidR="00F0235F">
        <w:t xml:space="preserve"> seroconversion.  </w:t>
      </w:r>
      <w:r w:rsidR="00F0235F" w:rsidRPr="00B875BB">
        <w:rPr>
          <w:strike/>
          <w:rPrChange w:id="37" w:author="Bingham, JL, Mr &lt;jeremyb@sun.ac.za&gt;" w:date="2018-03-26T11:28:00Z">
            <w:rPr/>
          </w:rPrChange>
        </w:rPr>
        <w:t>Therefore</w:t>
      </w:r>
      <w:r w:rsidR="00F0235F" w:rsidRPr="00B875BB">
        <w:t>,</w:t>
      </w:r>
      <w:ins w:id="38" w:author="Bingham, JL, Mr &lt;jeremyb@sun.ac.za&gt;" w:date="2018-03-26T11:28:00Z">
        <w:r w:rsidR="00B875BB">
          <w:t xml:space="preserve"> To meet this challenge</w:t>
        </w:r>
      </w:ins>
      <w:r w:rsidR="00F0235F" w:rsidRPr="00B875BB">
        <w:t xml:space="preserve"> </w:t>
      </w:r>
      <w:r w:rsidR="00F0235F">
        <w:t xml:space="preserve">we linked specimens from thousands of study-patient interactions </w:t>
      </w:r>
      <w:r w:rsidR="00F0235F" w:rsidRPr="00B875BB">
        <w:rPr>
          <w:strike/>
          <w:rPrChange w:id="39" w:author="Bingham, JL, Mr &lt;jeremyb@sun.ac.za&gt;" w:date="2018-03-26T11:27:00Z">
            <w:rPr/>
          </w:rPrChange>
        </w:rPr>
        <w:t>(study ‘visits’)</w:t>
      </w:r>
      <w:r w:rsidR="00F0235F">
        <w:t xml:space="preserve"> into a coherent and consistent infection dating scheme, in order to estimate the critical properties of recent </w:t>
      </w:r>
      <w:r w:rsidR="00F0235F" w:rsidRPr="00B875BB">
        <w:rPr>
          <w:color w:val="000000" w:themeColor="text1"/>
          <w:rPrChange w:id="40" w:author="Bingham, JL, Mr &lt;jeremyb@sun.ac.za&gt;" w:date="2018-03-26T11:27:00Z">
            <w:rPr/>
          </w:rPrChange>
        </w:rPr>
        <w:t>infection</w:t>
      </w:r>
      <w:r w:rsidR="00F0235F">
        <w:t xml:space="preserve"> tests for surveillance applications, i.e. Mean Duration of Recent Infection (MDRI) and False Recent Rate (FRR) (as defined previously </w:t>
      </w:r>
      <w:r w:rsidR="00F0235F" w:rsidRPr="00B875BB">
        <w:rPr>
          <w:highlight w:val="green"/>
          <w:rPrChange w:id="41" w:author="Bingham, JL, Mr &lt;jeremyb@sun.ac.za&gt;" w:date="2018-03-26T11:30:00Z">
            <w:rPr/>
          </w:rPrChange>
        </w:rPr>
        <w:t xml:space="preserve">by our </w:t>
      </w:r>
      <w:commentRangeStart w:id="42"/>
      <w:r w:rsidR="00F0235F" w:rsidRPr="00B875BB">
        <w:rPr>
          <w:highlight w:val="green"/>
          <w:rPrChange w:id="43" w:author="Bingham, JL, Mr &lt;jeremyb@sun.ac.za&gt;" w:date="2018-03-26T11:30:00Z">
            <w:rPr/>
          </w:rPrChange>
        </w:rPr>
        <w:t>team</w:t>
      </w:r>
      <w:commentRangeEnd w:id="42"/>
      <w:r w:rsidR="00B875BB">
        <w:rPr>
          <w:rStyle w:val="CommentReference"/>
          <w:lang w:val="en-ZA"/>
        </w:rPr>
        <w:commentReference w:id="42"/>
      </w:r>
      <w:r w:rsidR="00F0235F">
        <w:t>)</w:t>
      </w:r>
      <w:r w:rsidR="00D449CF">
        <w:t xml:space="preserve"> </w:t>
      </w:r>
      <w:r w:rsidR="00A87199">
        <w:fldChar w:fldCharType="begin" w:fldLock="1"/>
      </w:r>
      <w:r w:rsidR="00357272">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248C53BC"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357272">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 xml:space="preserve">sensitive viral load assay – </w:t>
      </w:r>
      <w:r w:rsidRPr="00B875BB">
        <w:rPr>
          <w:strike/>
          <w:rPrChange w:id="44" w:author="Bingham, JL, Mr &lt;jeremyb@sun.ac.za&gt;" w:date="2018-03-26T11:31:00Z">
            <w:rPr/>
          </w:rPrChange>
        </w:rPr>
        <w:t>namely one</w:t>
      </w:r>
      <w:r>
        <w:t xml:space="preserve"> with a detection threshold of 1 </w:t>
      </w:r>
      <w:r w:rsidR="00FE366D">
        <w:t>RNA copy/</w:t>
      </w:r>
      <w:r>
        <w:t>ml of plasma</w:t>
      </w:r>
      <w:del w:id="45" w:author="Bingham, JL, Mr &lt;jeremyb@sun.ac.za&gt;" w:date="2018-03-26T11:31:00Z">
        <w:r w:rsidR="00785625" w:rsidDel="00B875BB">
          <w:delText>,</w:delText>
        </w:r>
      </w:del>
      <w:ins w:id="46" w:author="Bingham, JL, Mr &lt;jeremyb@sun.ac.za&gt;" w:date="2018-03-26T11:31:00Z">
        <w:r w:rsidR="00B875BB">
          <w:t xml:space="preserve"> </w:t>
        </w:r>
      </w:ins>
      <w:ins w:id="47" w:author="Bingham, JL, Mr &lt;jeremyb@sun.ac.za&gt;" w:date="2018-03-26T11:32:00Z">
        <w:r w:rsidR="00B875BB">
          <w:t>–</w:t>
        </w:r>
      </w:ins>
      <w:ins w:id="48" w:author="Bingham, JL, Mr &lt;jeremyb@sun.ac.za&gt;" w:date="2018-03-26T11:31:00Z">
        <w:r w:rsidR="00B875BB">
          <w:t xml:space="preserve"> </w:t>
        </w:r>
        <w:r w:rsidR="00B875BB" w:rsidRPr="00B875BB">
          <w:rPr>
            <w:highlight w:val="green"/>
            <w:rPrChange w:id="49" w:author="Bingham, JL, Mr &lt;jeremyb@sun.ac.za&gt;" w:date="2018-03-26T11:32:00Z">
              <w:rPr/>
            </w:rPrChange>
          </w:rPr>
          <w:t>could [would]</w:t>
        </w:r>
        <w:r w:rsidR="00B875BB">
          <w:t xml:space="preserve"> detect an infection</w:t>
        </w:r>
      </w:ins>
      <w:ins w:id="50" w:author="Bingham, JL, Mr &lt;jeremyb@sun.ac.za&gt;" w:date="2018-03-26T11:32:00Z">
        <w:r w:rsidR="00B875BB">
          <w:t xml:space="preserve">. </w:t>
        </w:r>
      </w:ins>
      <w:del w:id="51" w:author="Bingham, JL, Mr &lt;jeremyb@sun.ac.za&gt;" w:date="2018-03-26T11:33:00Z">
        <w:r w:rsidDel="00B875BB">
          <w:delText xml:space="preserve"> </w:delText>
        </w:r>
        <w:r w:rsidR="00785625" w:rsidDel="00B875BB">
          <w:delText>which we</w:delText>
        </w:r>
        <w:r w:rsidDel="00B875BB">
          <w:delText xml:space="preserve"> call</w:delText>
        </w:r>
      </w:del>
      <w:ins w:id="52" w:author="Bingham, JL, Mr &lt;jeremyb@sun.ac.za&gt;" w:date="2018-03-26T11:33:00Z">
        <w:r w:rsidR="00B875BB">
          <w:t>We call this</w:t>
        </w:r>
      </w:ins>
      <w:r>
        <w:t xml:space="preserve">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Where possible</w:t>
      </w:r>
      <w:del w:id="53" w:author="Bingham, JL, Mr &lt;jeremyb@sun.ac.za&gt;" w:date="2018-03-26T11:33:00Z">
        <w:r w:rsidR="003C564C" w:rsidDel="00B875BB">
          <w:delText>,</w:delText>
        </w:r>
      </w:del>
      <w:r w:rsidR="003C564C">
        <w:t xml:space="preserv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w:t>
      </w:r>
      <w:r w:rsidR="00FE73A1" w:rsidRPr="00B875BB">
        <w:rPr>
          <w:strike/>
          <w:rPrChange w:id="54" w:author="Bingham, JL, Mr &lt;jeremyb@sun.ac.za&gt;" w:date="2018-03-26T11:34:00Z">
            <w:rPr/>
          </w:rPrChange>
        </w:rPr>
        <w:t xml:space="preserve"> fairly</w:t>
      </w:r>
      <w:r w:rsidR="00FE73A1">
        <w:t xml:space="preserve"> variable between individuals</w:t>
      </w:r>
      <w:r w:rsidR="006327B0">
        <w:t xml:space="preserve">, </w:t>
      </w:r>
      <w:commentRangeStart w:id="55"/>
      <w:commentRangeStart w:id="56"/>
      <w:r w:rsidR="006327B0">
        <w:t>but would be on the</w:t>
      </w:r>
      <w:commentRangeEnd w:id="55"/>
      <w:r w:rsidR="00B875BB">
        <w:rPr>
          <w:rStyle w:val="CommentReference"/>
          <w:lang w:val="en-ZA"/>
        </w:rPr>
        <w:commentReference w:id="55"/>
      </w:r>
      <w:commentRangeEnd w:id="56"/>
      <w:r w:rsidR="005F0A40">
        <w:rPr>
          <w:rStyle w:val="CommentReference"/>
          <w:lang w:val="en-ZA"/>
        </w:rPr>
        <w:commentReference w:id="56"/>
      </w:r>
      <w:r w:rsidR="006327B0">
        <w:t xml:space="preserve"> order of a few days</w:t>
      </w:r>
      <w:r w:rsidR="00A71C14">
        <w:t xml:space="preserve"> </w:t>
      </w:r>
      <w:r w:rsidR="00A71C14" w:rsidRPr="00A71C14">
        <w:fldChar w:fldCharType="begin" w:fldLock="1"/>
      </w:r>
      <w:r w:rsidR="00A71C14" w:rsidRPr="00A71C14">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commentRangeStart w:id="57"/>
      <w:r w:rsidR="00E9310F" w:rsidRPr="00F935D4">
        <w:t xml:space="preserve">0.35 </w:t>
      </w:r>
      <w:r w:rsidR="00BB3299" w:rsidRPr="00F935D4">
        <w:t>log</w:t>
      </w:r>
      <w:r w:rsidR="00BB3299" w:rsidRPr="00F935D4">
        <w:rPr>
          <w:vertAlign w:val="subscript"/>
        </w:rPr>
        <w:t>10</w:t>
      </w:r>
      <w:r w:rsidR="00A71C14" w:rsidRPr="00F935D4">
        <w:t>(</w:t>
      </w:r>
      <w:r w:rsidR="00BB3299" w:rsidRPr="004D05CC">
        <w:rPr>
          <w:highlight w:val="green"/>
          <w:rPrChange w:id="58" w:author="Bingham, JL, Mr &lt;jeremyb@sun.ac.za&gt;" w:date="2018-03-26T11:36:00Z">
            <w:rPr/>
          </w:rPrChange>
        </w:rPr>
        <w:t>RNA c</w:t>
      </w:r>
      <w:r w:rsidR="00944B01" w:rsidRPr="004D05CC">
        <w:rPr>
          <w:highlight w:val="green"/>
          <w:rPrChange w:id="59" w:author="Bingham, JL, Mr &lt;jeremyb@sun.ac.za&gt;" w:date="2018-03-26T11:36:00Z">
            <w:rPr/>
          </w:rPrChange>
        </w:rPr>
        <w:t>opies</w:t>
      </w:r>
      <w:r w:rsidR="00BB3299" w:rsidRPr="004D05CC">
        <w:rPr>
          <w:highlight w:val="green"/>
          <w:rPrChange w:id="60" w:author="Bingham, JL, Mr &lt;jeremyb@sun.ac.za&gt;" w:date="2018-03-26T11:36:00Z">
            <w:rPr/>
          </w:rPrChange>
        </w:rPr>
        <w:t>/ml</w:t>
      </w:r>
      <w:r w:rsidR="00A71C14" w:rsidRPr="004D05CC">
        <w:rPr>
          <w:highlight w:val="green"/>
          <w:rPrChange w:id="61" w:author="Bingham, JL, Mr &lt;jeremyb@sun.ac.za&gt;" w:date="2018-03-26T11:36:00Z">
            <w:rPr/>
          </w:rPrChange>
        </w:rPr>
        <w:t>)</w:t>
      </w:r>
      <w:r w:rsidR="00BB3299" w:rsidRPr="004D05CC">
        <w:rPr>
          <w:highlight w:val="green"/>
          <w:rPrChange w:id="62" w:author="Bingham, JL, Mr &lt;jeremyb@sun.ac.za&gt;" w:date="2018-03-26T11:36:00Z">
            <w:rPr/>
          </w:rPrChange>
        </w:rPr>
        <w:t>/day</w:t>
      </w:r>
      <w:r w:rsidR="00944B01" w:rsidRPr="004D05CC">
        <w:rPr>
          <w:highlight w:val="green"/>
          <w:rPrChange w:id="63" w:author="Bingham, JL, Mr &lt;jeremyb@sun.ac.za&gt;" w:date="2018-03-26T11:36:00Z">
            <w:rPr/>
          </w:rPrChange>
        </w:rPr>
        <w:t xml:space="preserve"> </w:t>
      </w:r>
      <w:commentRangeEnd w:id="57"/>
      <w:r w:rsidR="004D05CC" w:rsidRPr="004D05CC">
        <w:rPr>
          <w:rStyle w:val="CommentReference"/>
          <w:highlight w:val="green"/>
          <w:lang w:val="en-ZA"/>
          <w:rPrChange w:id="64" w:author="Bingham, JL, Mr &lt;jeremyb@sun.ac.za&gt;" w:date="2018-03-26T11:36:00Z">
            <w:rPr>
              <w:rStyle w:val="CommentReference"/>
              <w:lang w:val="en-ZA"/>
            </w:rPr>
          </w:rPrChange>
        </w:rPr>
        <w:commentReference w:id="57"/>
      </w:r>
      <w:r w:rsidR="00A14B1C" w:rsidRPr="00F935D4">
        <w:fldChar w:fldCharType="begin" w:fldLock="1"/>
      </w:r>
      <w:r w:rsidR="00A14B1C"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23C489F6"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357272">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proofErr w:type="spellStart"/>
      <w:r w:rsidRPr="00654BF5">
        <w:lastRenderedPageBreak/>
        <w:t>Fiebig</w:t>
      </w:r>
      <w:proofErr w:type="spellEnd"/>
      <w:r w:rsidRPr="00654BF5">
        <w:t>-like staging</w:t>
      </w:r>
    </w:p>
    <w:p w14:paraId="6280FCC7" w14:textId="0C4C4D24" w:rsidR="00617F24" w:rsidRDefault="000E12EA" w:rsidP="00654BF5">
      <w:pPr>
        <w:pStyle w:val="Paragraph"/>
      </w:pPr>
      <w:r>
        <w:t xml:space="preserve">The </w:t>
      </w:r>
      <w:r w:rsidR="0062777E">
        <w:t>fundamental feature of</w:t>
      </w:r>
      <w:r>
        <w:t xml:space="preserve"> the </w:t>
      </w:r>
      <w:proofErr w:type="spellStart"/>
      <w:r>
        <w:t>Fiebig</w:t>
      </w:r>
      <w:proofErr w:type="spellEnd"/>
      <w:r>
        <w:t xml:space="preserve"> staging system</w:t>
      </w:r>
      <w:r w:rsidR="008725F5">
        <w:t xml:space="preserve"> </w:t>
      </w:r>
      <w:r w:rsidR="00BF2998">
        <w:fldChar w:fldCharType="begin" w:fldLock="1"/>
      </w:r>
      <w:r w:rsidR="00BF2998">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00701521" w:rsidR="00617F24" w:rsidRDefault="00617F24" w:rsidP="00654BF5">
      <w:pPr>
        <w:pStyle w:val="Paragraph"/>
      </w:pPr>
      <w:r>
        <w:t>I</w:t>
      </w:r>
      <w:r w:rsidR="00E07D94">
        <w:t>nterpreted at a population level</w:t>
      </w:r>
      <w:r>
        <w:t>, a</w:t>
      </w:r>
      <w:r w:rsidR="00E07D94">
        <w:t xml:space="preserve">n </w:t>
      </w:r>
      <w:commentRangeStart w:id="65"/>
      <w:r w:rsidR="00E07D94" w:rsidRPr="004D05CC">
        <w:rPr>
          <w:highlight w:val="green"/>
          <w:rPrChange w:id="66" w:author="Bingham, JL, Mr &lt;jeremyb@sun.ac.za&gt;" w:date="2018-03-26T11:39:00Z">
            <w:rPr/>
          </w:rPrChange>
        </w:rPr>
        <w:t>individual</w:t>
      </w:r>
      <w:commentRangeEnd w:id="65"/>
      <w:r w:rsidR="004D05CC">
        <w:rPr>
          <w:rStyle w:val="CommentReference"/>
          <w:lang w:val="en-ZA"/>
        </w:rPr>
        <w:commentReference w:id="65"/>
      </w:r>
      <w:r>
        <w:t xml:space="preserve"> 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(i.e</w:t>
      </w:r>
      <w:r w:rsidR="00E07D94">
        <w:t>.</w:t>
      </w:r>
      <w:r w:rsidR="002A7E43">
        <w:t xml:space="preserve"> all population members have the same probability of being selected)</w:t>
      </w:r>
      <w:r w:rsidR="0026131B">
        <w:t xml:space="preserve"> 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This is expected to look something like the red curve in</w:t>
      </w:r>
      <w:r w:rsidR="00EF17DA">
        <w:t xml:space="preserve"> </w:t>
      </w:r>
      <w:r w:rsidR="00EF17DA" w:rsidRPr="001426D3">
        <w:t>Figure 1</w:t>
      </w:r>
      <w:r>
        <w:t>, the key features of which are that:</w:t>
      </w:r>
    </w:p>
    <w:p w14:paraId="3FCD9BF6" w14:textId="22FBD44F" w:rsidR="00617F24" w:rsidRDefault="00617F24" w:rsidP="00654BF5">
      <w:pPr>
        <w:pStyle w:val="ListParagraph"/>
      </w:pPr>
      <w:r>
        <w:t>there is effectively no chance of detecting an infection immediately after exposure</w:t>
      </w:r>
      <w:r w:rsidR="001426D3">
        <w:t>;</w:t>
      </w:r>
    </w:p>
    <w:p w14:paraId="476E2100" w14:textId="320CAE65" w:rsidR="00617F24" w:rsidRDefault="00617F24" w:rsidP="00654BF5">
      <w:pPr>
        <w:pStyle w:val="ListParagraph"/>
      </w:pPr>
      <w:r>
        <w:t>after some time, it is almost certain that the test will detect infection</w:t>
      </w:r>
      <w:r w:rsidR="001426D3">
        <w:t>;</w:t>
      </w:r>
    </w:p>
    <w:p w14:paraId="6E1C8733" w14:textId="618A14D9" w:rsidR="00617F24" w:rsidRDefault="00617F24" w:rsidP="00654BF5">
      <w:pPr>
        <w:pStyle w:val="ListParagraph"/>
      </w:pPr>
      <w:proofErr w:type="gramStart"/>
      <w:r>
        <w:t>there</w:t>
      </w:r>
      <w:proofErr w:type="gramEnd"/>
      <w:r>
        <w:t xml:space="preserve"> is a characteristic time </w:t>
      </w:r>
      <w:r w:rsidR="0026131B">
        <w:t>range</w:t>
      </w:r>
      <w:r w:rsidR="00EA0829">
        <w:t xml:space="preserve"> over which this function </w:t>
      </w:r>
      <w:r w:rsidR="00723E05">
        <w:t xml:space="preserve">transitions from close to zero to close to one (and which can be summarised as something very much like a mean or </w:t>
      </w:r>
      <w:proofErr w:type="spellStart"/>
      <w:r w:rsidR="00723E05">
        <w:t>meadian</w:t>
      </w:r>
      <w:proofErr w:type="spellEnd"/>
      <w:r w:rsidR="00723E05">
        <w:t xml:space="preserve"> and a standard deviation)</w:t>
      </w:r>
      <w:r w:rsidR="00EA0829">
        <w:t>.</w:t>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EF17DA">
      <w:pPr>
        <w:ind w:left="360"/>
      </w:pPr>
      <w:r w:rsidRPr="00654BF5">
        <w:rPr>
          <w:noProof/>
          <w:lang w:eastAsia="en-ZA"/>
        </w:rPr>
        <w:drawing>
          <wp:inline distT="0" distB="0" distL="0" distR="0" wp14:anchorId="53943D75" wp14:editId="55B33386">
            <wp:extent cx="5307099" cy="3075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818" cy="3138147"/>
                    </a:xfrm>
                    <a:prstGeom prst="rect">
                      <a:avLst/>
                    </a:prstGeom>
                  </pic:spPr>
                </pic:pic>
              </a:graphicData>
            </a:graphic>
          </wp:inline>
        </w:drawing>
      </w:r>
    </w:p>
    <w:p w14:paraId="03434CFA" w14:textId="3E8FD9FC" w:rsidR="003616DD" w:rsidRDefault="008609EC" w:rsidP="00654BF5">
      <w:pPr>
        <w:pStyle w:val="Paragraph"/>
      </w:pPr>
      <w:r>
        <w:t>For individuals in the population, the test will perform with some variation from the red population curve. G</w:t>
      </w:r>
      <w:r w:rsidR="00873778">
        <w:t>enotype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 xml:space="preserve">invading </w:t>
      </w:r>
      <w:proofErr w:type="spellStart"/>
      <w:r w:rsidR="00873778">
        <w:t>quasispecies</w:t>
      </w:r>
      <w:proofErr w:type="spellEnd"/>
      <w:r w:rsidR="00873778">
        <w:t>,</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xml:space="preserve">, which </w:t>
      </w:r>
      <w:r w:rsidR="00D8375D">
        <w:lastRenderedPageBreak/>
        <w:t>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w:t>
      </w:r>
      <w:proofErr w:type="gramStart"/>
      <w:r w:rsidR="00976B2B">
        <w:t xml:space="preserve">parameter </w:t>
      </w:r>
      <w:proofErr w:type="gramEnd"/>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r w:rsidRPr="00591960">
        <w:t>, and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proofErr w:type="gramStart"/>
      <w:r>
        <w:t>tests</w:t>
      </w:r>
      <w:proofErr w:type="gramEnd"/>
      <w:r>
        <w:t xml:space="preserve">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w:t>
      </w:r>
      <w:proofErr w:type="gramStart"/>
      <w:r w:rsidR="000743B2">
        <w:t>of</w:t>
      </w:r>
      <w:r w:rsidR="00FA537B">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 xml:space="preserve">each with a diagnostic </w:t>
      </w:r>
      <w:proofErr w:type="gramStart"/>
      <w:r w:rsidR="00530F4A">
        <w:t>delay</w:t>
      </w:r>
      <w:r w:rsidR="00D917C9">
        <w:t xml:space="preserve"> </w:t>
      </w:r>
      <w:proofErr w:type="gramEnd"/>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which narrow the ‘window of 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lastRenderedPageBreak/>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proofErr w:type="spellStart"/>
      <w:r w:rsidR="00890845">
        <w:t>timepoints</w:t>
      </w:r>
      <w:proofErr w:type="spellEnd"/>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proofErr w:type="gramStart"/>
      <w:r>
        <w:lastRenderedPageBreak/>
        <w:t>the</w:t>
      </w:r>
      <w:proofErr w:type="gramEnd"/>
      <w:r>
        <w:t xml:space="preserv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w:t>
      </w:r>
      <w:proofErr w:type="gramStart"/>
      <w:r w:rsidR="00B54D4C">
        <w:rPr>
          <w:rFonts w:eastAsiaTheme="minorEastAsia"/>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 xml:space="preserve">first formulation, as it seems more intuitively appealing </w:t>
      </w:r>
      <w:proofErr w:type="gramStart"/>
      <w:r w:rsidR="005E66E1">
        <w:t>when</w:t>
      </w:r>
      <w:r w:rsidR="006F06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proofErr w:type="gramStart"/>
      <w:r>
        <w:t>the</w:t>
      </w:r>
      <w:proofErr w:type="gramEnd"/>
      <w:r>
        <w:t xml:space="preserv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A96C66">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eastAsia="en-ZA"/>
        </w:rPr>
        <w:drawing>
          <wp:inline distT="0" distB="0" distL="0" distR="0" wp14:anchorId="7C024E0A" wp14:editId="24CE77DE">
            <wp:extent cx="5692425" cy="203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240" cy="2041980"/>
                    </a:xfrm>
                    <a:prstGeom prst="rect">
                      <a:avLst/>
                    </a:prstGeom>
                  </pic:spPr>
                </pic:pic>
              </a:graphicData>
            </a:graphic>
          </wp:inline>
        </w:drawing>
      </w:r>
    </w:p>
    <w:p w14:paraId="45E27AB9" w14:textId="7A8DBB02" w:rsidR="00854DA5" w:rsidRDefault="00031A97" w:rsidP="0063633A">
      <w:pPr>
        <w:pStyle w:val="Paragraph"/>
      </w:pPr>
      <w:r>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proofErr w:type="gramStart"/>
      <w:r w:rsidR="006F062F">
        <w:t>averaged</w:t>
      </w:r>
      <w:r w:rsidR="00D821F4">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proofErr w:type="gramStart"/>
      <w:r w:rsidR="006C1FF2">
        <w:t>average</w:t>
      </w:r>
      <w:r w:rsidR="00FD342F">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proofErr w:type="spellStart"/>
      <w:r w:rsidR="0011140A">
        <w:lastRenderedPageBreak/>
        <w:t>prog</w:t>
      </w:r>
      <w:r w:rsidR="00826957">
        <w:t>ressor</w:t>
      </w:r>
      <w:proofErr w:type="spellEnd"/>
      <w:r w:rsidR="00826957">
        <w:t xml:space="preserve">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investigated and underlying test failures </w:t>
      </w:r>
      <w:r>
        <w:t>would</w:t>
      </w:r>
      <w:r w:rsidR="00826957">
        <w:t xml:space="preserve"> </w:t>
      </w:r>
      <w:r w:rsidR="0011140A">
        <w:t xml:space="preserve">usually </w:t>
      </w:r>
      <w:r>
        <w:t xml:space="preserve">be </w:t>
      </w:r>
      <w:r w:rsidR="0011140A">
        <w:t>detected.</w:t>
      </w:r>
    </w:p>
    <w:p w14:paraId="3B4DDC63" w14:textId="38CD59D3"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proofErr w:type="spellStart"/>
      <w:r w:rsidR="00826957" w:rsidRPr="00556C7A">
        <w:rPr>
          <w:i/>
        </w:rPr>
        <w:t>he</w:t>
      </w:r>
      <w:proofErr w:type="spellEnd"/>
      <w:r w:rsidR="00826957" w:rsidRPr="00556C7A">
        <w:rPr>
          <w:i/>
        </w:rPr>
        <w:t xml:space="preserv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hypothetical</w:t>
      </w:r>
      <w:r w:rsidR="0011140A">
        <w:t xml:space="preserve"> infection time </w:t>
      </w:r>
      <w:r w:rsidR="00852ADE">
        <w:t xml:space="preserve">(vertical arrow </w:t>
      </w:r>
      <w:proofErr w:type="gramStart"/>
      <w:r w:rsidR="00852ADE">
        <w:t xml:space="preserve">labelled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26957">
        <w:t xml:space="preserve">) </w:t>
      </w:r>
      <w:r w:rsidR="0058141B">
        <w:t>that</w:t>
      </w:r>
      <w:r w:rsidR="0011140A">
        <w:t xml:space="preserve"> is suggestive of the </w:t>
      </w:r>
      <w:r w:rsidR="0058141B">
        <w:t>subject being a somewhat-slower-than-</w:t>
      </w:r>
      <w:r w:rsidR="0011140A">
        <w:t xml:space="preserve">average </w:t>
      </w:r>
      <w:proofErr w:type="spellStart"/>
      <w:r w:rsidR="0011140A">
        <w:t>progressor</w:t>
      </w:r>
      <w:proofErr w:type="spellEnd"/>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p>
    <w:p w14:paraId="3EAE0BEC" w14:textId="6BC19654" w:rsidR="009C36F5" w:rsidRPr="009C36F5" w:rsidRDefault="0063633A" w:rsidP="009339A5">
      <w:pPr>
        <w:pStyle w:val="Figurecaption"/>
      </w:pPr>
      <w:r w:rsidRPr="0063633A">
        <w:t>Figure</w:t>
      </w:r>
      <w:r>
        <w:t xml:space="preserve"> 2b</w:t>
      </w:r>
    </w:p>
    <w:p w14:paraId="0F512329" w14:textId="44D371FF" w:rsidR="009C36F5" w:rsidRDefault="009C36F5" w:rsidP="0095711C">
      <w:pPr>
        <w:jc w:val="center"/>
      </w:pPr>
      <w:r w:rsidRPr="00654BF5">
        <w:rPr>
          <w:noProof/>
          <w:lang w:eastAsia="en-ZA"/>
        </w:rPr>
        <w:drawing>
          <wp:inline distT="0" distB="0" distL="0" distR="0" wp14:anchorId="7EC91801" wp14:editId="7F059ABB">
            <wp:extent cx="5691847" cy="218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9008" cy="2193534"/>
                    </a:xfrm>
                    <a:prstGeom prst="rect">
                      <a:avLst/>
                    </a:prstGeom>
                  </pic:spPr>
                </pic:pic>
              </a:graphicData>
            </a:graphic>
          </wp:inline>
        </w:drawing>
      </w:r>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416873">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w:t>
      </w:r>
      <w:proofErr w:type="gramStart"/>
      <w:r w:rsidR="00E55E6A">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w:t>
      </w:r>
      <w:proofErr w:type="spellStart"/>
      <w:r>
        <w:t>nce</w:t>
      </w:r>
      <w:proofErr w:type="spellEnd"/>
      <w:r>
        <w:t xml:space="preserv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w:t>
      </w:r>
      <w:proofErr w:type="gramStart"/>
      <w:r>
        <w:t>average</w:t>
      </w:r>
      <w:r w:rsidR="00BE130C">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constructed, and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48B9BA82" w14:textId="2E502ADE" w:rsidR="00B70C40" w:rsidRDefault="0063633A" w:rsidP="009339A5">
      <w:pPr>
        <w:pStyle w:val="Figurecaption"/>
      </w:pPr>
      <w:r>
        <w:lastRenderedPageBreak/>
        <w:t>Figure 2c</w:t>
      </w:r>
    </w:p>
    <w:p w14:paraId="14D48909" w14:textId="47C413B5" w:rsidR="00B70C40" w:rsidRPr="00B70C40" w:rsidRDefault="00B70C40" w:rsidP="0095711C">
      <w:pPr>
        <w:jc w:val="center"/>
        <w:rPr>
          <w:b/>
        </w:rPr>
      </w:pPr>
      <w:r w:rsidRPr="00654BF5">
        <w:rPr>
          <w:noProof/>
          <w:lang w:eastAsia="en-ZA"/>
        </w:rPr>
        <w:drawing>
          <wp:inline distT="0" distB="0" distL="0" distR="0" wp14:anchorId="4834E490" wp14:editId="4FDD4C3E">
            <wp:extent cx="5628050" cy="2072640"/>
            <wp:effectExtent l="0" t="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459" cy="2097465"/>
                    </a:xfrm>
                    <a:prstGeom prst="rect">
                      <a:avLst/>
                    </a:prstGeom>
                  </pic:spPr>
                </pic:pic>
              </a:graphicData>
            </a:graphic>
          </wp:inline>
        </w:drawing>
      </w:r>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 xml:space="preserve">resumably some preferred multiple of the variability </w:t>
      </w:r>
      <w:proofErr w:type="gramStart"/>
      <w:r w:rsidR="00416873">
        <w:t>parameter</w:t>
      </w:r>
      <w:r w:rsidR="00907D9A">
        <w:t xml:space="preserve"> </w:t>
      </w:r>
      <w:proofErr w:type="gramEnd"/>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5F0A40">
        <w:rPr>
          <w:rPrChange w:id="67" w:author="Bingham, JL, Mr &lt;jeremyb@sun.ac.za&gt;" w:date="2018-04-05T18:32:00Z">
            <w:rPr>
              <w:highlight w:val="yellow"/>
            </w:rPr>
          </w:rPrChange>
        </w:rPr>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t>Figure 3a</w:t>
      </w:r>
    </w:p>
    <w:p w14:paraId="6B82B4EF" w14:textId="57647E6C" w:rsidR="009C36F5" w:rsidRDefault="000C65D3" w:rsidP="0095711C">
      <w:pPr>
        <w:jc w:val="center"/>
      </w:pPr>
      <w:r w:rsidRPr="000C65D3">
        <w:rPr>
          <w:lang w:val="en-GB"/>
        </w:rPr>
        <w:t xml:space="preserve"> </w:t>
      </w:r>
    </w:p>
    <w:p w14:paraId="7CE08357" w14:textId="34DCECB1" w:rsidR="0011140A" w:rsidRDefault="00C93ED7" w:rsidP="00FA2325">
      <w:pPr>
        <w:pStyle w:val="Paragraph"/>
      </w:pPr>
      <w:r>
        <w:t xml:space="preserve">Even here, though not as starkly as in the case where the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EB7061">
        <w:rPr>
          <w:highlight w:val="yellow"/>
        </w:rPr>
        <w:t xml:space="preserve">Moving the hypothetical infection time to </w:t>
      </w:r>
      <w:r w:rsidR="00E55E6A" w:rsidRPr="00EB7061">
        <w:rPr>
          <w:highlight w:val="yellow"/>
        </w:rPr>
        <w:t xml:space="preserve">the </w:t>
      </w:r>
      <w:r w:rsidRPr="00EB7061">
        <w:rPr>
          <w:highlight w:val="yellow"/>
        </w:rPr>
        <w:t>left</w:t>
      </w:r>
      <w:r w:rsidR="00E55E6A" w:rsidRPr="00EB7061">
        <w:rPr>
          <w:highlight w:val="yellow"/>
        </w:rPr>
        <w:t>,</w:t>
      </w:r>
      <w:r w:rsidRPr="00EB7061">
        <w:rPr>
          <w:highlight w:val="yellow"/>
        </w:rPr>
        <w:t xml:space="preserve"> the negative result becomes less likely, and the </w:t>
      </w:r>
      <w:r w:rsidR="006A24D8" w:rsidRPr="00EB7061">
        <w:rPr>
          <w:highlight w:val="yellow"/>
        </w:rPr>
        <w:t xml:space="preserve">effect of the </w:t>
      </w:r>
      <w:r w:rsidRPr="00EB7061">
        <w:rPr>
          <w:highlight w:val="yellow"/>
        </w:rPr>
        <w:t>conditioning on the</w:t>
      </w:r>
      <w:r w:rsidR="006A24D8" w:rsidRPr="00EB7061">
        <w:rPr>
          <w:highlight w:val="yellow"/>
        </w:rPr>
        <w:t xml:space="preserve"> likelihood of seeing the</w:t>
      </w:r>
      <w:r w:rsidRPr="00EB7061">
        <w:rPr>
          <w:highlight w:val="yellow"/>
        </w:rPr>
        <w:t xml:space="preserve"> second test</w:t>
      </w:r>
      <w:r w:rsidR="006A24D8" w:rsidRPr="00EB7061">
        <w:rPr>
          <w:highlight w:val="yellow"/>
        </w:rPr>
        <w:t xml:space="preserve"> result</w:t>
      </w:r>
      <w:r w:rsidRPr="00EB7061">
        <w:rPr>
          <w:highlight w:val="yellow"/>
        </w:rPr>
        <w:t xml:space="preserve"> becomes initially more significant</w:t>
      </w:r>
      <w:r w:rsidR="007F071F" w:rsidRPr="00EB7061">
        <w:rPr>
          <w:highlight w:val="yellow"/>
        </w:rPr>
        <w:t>. It then</w:t>
      </w:r>
      <w:r w:rsidRPr="00EB7061">
        <w:rPr>
          <w:highlight w:val="yellow"/>
        </w:rPr>
        <w:t>, in turn</w:t>
      </w:r>
      <w:r w:rsidR="007F071F" w:rsidRPr="00EB7061">
        <w:rPr>
          <w:highlight w:val="yellow"/>
        </w:rPr>
        <w:t>, becomes</w:t>
      </w:r>
      <w:r w:rsidRPr="00EB7061">
        <w:rPr>
          <w:highlight w:val="yellow"/>
        </w:rPr>
        <w:t xml:space="preserve"> less relevant as the considered </w:t>
      </w:r>
      <w:r w:rsidR="007F071F" w:rsidRPr="00EB7061">
        <w:rPr>
          <w:highlight w:val="yellow"/>
        </w:rPr>
        <w:t xml:space="preserve">times </w:t>
      </w:r>
      <w:r w:rsidRPr="00EB7061">
        <w:rPr>
          <w:highlight w:val="yellow"/>
        </w:rPr>
        <w:t>leave the dynamic r</w:t>
      </w:r>
      <w:r w:rsidR="007F071F" w:rsidRPr="00EB7061">
        <w:rPr>
          <w:highlight w:val="yellow"/>
        </w:rPr>
        <w:t>ange of T</w:t>
      </w:r>
      <w:r w:rsidRPr="00EB7061">
        <w:rPr>
          <w:highlight w:val="yellow"/>
        </w:rPr>
        <w:t>est</w:t>
      </w:r>
      <w:r w:rsidR="007F071F" w:rsidRPr="00EB7061">
        <w:rPr>
          <w:highlight w:val="yellow"/>
          <w:vertAlign w:val="subscript"/>
        </w:rPr>
        <w:t>2</w:t>
      </w:r>
      <w:r w:rsidRPr="00EB7061">
        <w:rPr>
          <w:highlight w:val="yellow"/>
        </w:rPr>
        <w:t>. The</w:t>
      </w:r>
      <w:r>
        <w:t xml:space="preserve"> </w:t>
      </w:r>
      <w:r w:rsidR="00CF77A3" w:rsidRPr="00A119D1">
        <w:rPr>
          <w:highlight w:val="yellow"/>
        </w:rPr>
        <w:t>blue</w:t>
      </w:r>
      <w:r w:rsidRPr="00A119D1">
        <w:rPr>
          <w:highlight w:val="yellow"/>
        </w:rPr>
        <w:t xml:space="preserve"> line</w:t>
      </w:r>
      <w:r>
        <w:t xml:space="preserve"> </w:t>
      </w:r>
      <w:r w:rsidRPr="000839D3">
        <w:rPr>
          <w:highlight w:val="yellow"/>
        </w:rPr>
        <w:t xml:space="preserve">is a heuristic rendition </w:t>
      </w:r>
      <w:r w:rsidR="00CA088E" w:rsidRPr="000839D3">
        <w:rPr>
          <w:highlight w:val="yellow"/>
        </w:rPr>
        <w:t>of the full joint likelihood, which does not differ in any interesting way from a simple produ</w:t>
      </w:r>
      <w:r w:rsidR="007F071F" w:rsidRPr="000839D3">
        <w:rPr>
          <w:highlight w:val="yellow"/>
        </w:rPr>
        <w:t>ct of the individual population-</w:t>
      </w:r>
      <w:r w:rsidR="00CA088E" w:rsidRPr="000839D3">
        <w:rPr>
          <w:highlight w:val="yellow"/>
        </w:rPr>
        <w:t>level likelihoods</w:t>
      </w:r>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70BA70A8" w14:textId="024E1460" w:rsidR="007E4055" w:rsidRPr="009C36F5" w:rsidRDefault="0005288F" w:rsidP="007E4055">
      <w:pPr>
        <w:pStyle w:val="Figurecaption"/>
      </w:pPr>
      <w:r>
        <w:t>Figure 3b</w:t>
      </w:r>
    </w:p>
    <w:p w14:paraId="3B80D3A5" w14:textId="4552E7A6" w:rsidR="007E4055" w:rsidRDefault="007E4055" w:rsidP="007E4055">
      <w:pPr>
        <w:jc w:val="center"/>
      </w:pPr>
    </w:p>
    <w:p w14:paraId="5BDAEC99" w14:textId="25ECB1A8" w:rsidR="0011140A" w:rsidRDefault="00CA088E" w:rsidP="00FA2325">
      <w:pPr>
        <w:pStyle w:val="Paragraph"/>
      </w:pPr>
      <w:r w:rsidRPr="00FA2325">
        <w:t>Figure 3</w:t>
      </w:r>
      <w:r w:rsidR="007E4055">
        <w:t>c</w:t>
      </w:r>
      <w:r w:rsidRPr="00FA2325">
        <w:t xml:space="preserve"> shows</w:t>
      </w:r>
      <w:r>
        <w:t xml:space="preserve"> the situation where the dynamic ranges of the tests are essentially the same. In this case, the plausible dates of in</w:t>
      </w:r>
      <w:r w:rsidR="007F071F">
        <w:t xml:space="preserve">fection are centred </w:t>
      </w:r>
      <w:proofErr w:type="gramStart"/>
      <w:r w:rsidR="007F071F">
        <w:t>around</w:t>
      </w:r>
      <w:proofErr w:type="gramEnd"/>
      <w:r w:rsidR="007F071F">
        <w:t xml:space="preserve"> the </w:t>
      </w:r>
      <w:r>
        <w:t>shared diagnostic delay of the tests, again with some spread for variability.</w:t>
      </w:r>
    </w:p>
    <w:p w14:paraId="73404337" w14:textId="14F93355" w:rsidR="009C36F5" w:rsidRDefault="007E4055" w:rsidP="009339A5">
      <w:pPr>
        <w:pStyle w:val="Figurecaption"/>
      </w:pPr>
      <w:r>
        <w:lastRenderedPageBreak/>
        <w:t>Figure 3c</w:t>
      </w:r>
    </w:p>
    <w:p w14:paraId="3065588A" w14:textId="77777777" w:rsidR="007E4055" w:rsidRDefault="007E4055" w:rsidP="0095711C">
      <w:pPr>
        <w:spacing w:after="0"/>
        <w:jc w:val="center"/>
        <w:rPr>
          <w:i/>
        </w:rPr>
      </w:pPr>
      <w:r w:rsidRPr="00654BF5">
        <w:rPr>
          <w:noProof/>
          <w:lang w:eastAsia="en-ZA"/>
        </w:rPr>
        <w:drawing>
          <wp:inline distT="0" distB="0" distL="0" distR="0" wp14:anchorId="7304173C" wp14:editId="7EFC4EBB">
            <wp:extent cx="5632455" cy="25996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9186" cy="2616643"/>
                    </a:xfrm>
                    <a:prstGeom prst="rect">
                      <a:avLst/>
                    </a:prstGeom>
                  </pic:spPr>
                </pic:pic>
              </a:graphicData>
            </a:graphic>
          </wp:inline>
        </w:drawing>
      </w:r>
    </w:p>
    <w:p w14:paraId="0E90E8E1" w14:textId="2D062154" w:rsidR="00635AD1" w:rsidRDefault="00635AD1" w:rsidP="00B40923">
      <w:pPr>
        <w:pStyle w:val="Paragraph"/>
      </w:pPr>
      <w:r w:rsidRPr="00B40923">
        <w:rPr>
          <w:i/>
        </w:rPr>
        <w:t>Outliers</w:t>
      </w:r>
      <w:r w:rsidR="00B40923" w:rsidRPr="00B40923">
        <w:rPr>
          <w:i/>
        </w:rPr>
        <w:t>:</w:t>
      </w:r>
      <w:r w:rsidR="00B40923">
        <w:t xml:space="preserve"> </w:t>
      </w:r>
      <w:r w:rsidR="00CA088E">
        <w:t xml:space="preserve">Figure </w:t>
      </w:r>
      <w:r w:rsidR="007E4055">
        <w:t>3d</w:t>
      </w:r>
      <w:r w:rsidR="00CA088E">
        <w:t xml:space="preserve"> shows the less common situation when a more sensitive test is negative while a less sensitive test is positive. If test error has been largely ruled out, this implies an outlier situation in which the plausible test infect</w:t>
      </w:r>
      <w:r w:rsidR="002D2366">
        <w:t xml:space="preserve">ion time likelihood </w:t>
      </w:r>
      <w:r w:rsidR="00CA088E">
        <w:t xml:space="preserve">is determined by the details of </w:t>
      </w:r>
      <w:r w:rsidR="002D2366">
        <w:t xml:space="preserve">distributional tails and </w:t>
      </w:r>
      <w:r w:rsidR="00CA088E">
        <w:t>test correlation, but is nevertheless constrained to lie in the region between the two diagnostic delays</w:t>
      </w:r>
      <w:r w:rsidR="007F071F">
        <w:t xml:space="preserve">. In this rare case there is less plausible </w:t>
      </w:r>
      <w:r w:rsidR="00CA088E">
        <w:t>scope for variability than in the typical assignment of the</w:t>
      </w:r>
      <w:r w:rsidR="008838BD">
        <w:t xml:space="preserve"> negative and positive results.</w:t>
      </w:r>
    </w:p>
    <w:p w14:paraId="322A7D79" w14:textId="4EA1ACD6" w:rsidR="009C36F5" w:rsidRDefault="00FA2325" w:rsidP="009339A5">
      <w:pPr>
        <w:pStyle w:val="Figurecaption"/>
      </w:pPr>
      <w:r>
        <w:t>Figure 3</w:t>
      </w:r>
      <w:r w:rsidR="007E4055">
        <w:t>d</w:t>
      </w:r>
    </w:p>
    <w:p w14:paraId="0EB1C55A" w14:textId="6256D510" w:rsidR="009C36F5" w:rsidRPr="009C36F5" w:rsidRDefault="007E4055" w:rsidP="0095711C">
      <w:pPr>
        <w:jc w:val="center"/>
        <w:rPr>
          <w:b/>
        </w:rPr>
      </w:pPr>
      <w:r w:rsidRPr="00654BF5">
        <w:rPr>
          <w:noProof/>
          <w:lang w:eastAsia="en-ZA"/>
        </w:rPr>
        <w:drawing>
          <wp:inline distT="0" distB="0" distL="0" distR="0" wp14:anchorId="3838A8BF" wp14:editId="70AE6A5F">
            <wp:extent cx="5711133" cy="266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49" cy="2693620"/>
                    </a:xfrm>
                    <a:prstGeom prst="rect">
                      <a:avLst/>
                    </a:prstGeom>
                  </pic:spPr>
                </pic:pic>
              </a:graphicData>
            </a:graphic>
          </wp:inline>
        </w:drawing>
      </w:r>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making future calculations more efficient</w:t>
      </w:r>
      <w:proofErr w:type="gramStart"/>
      <w:r w:rsidR="00F15CE4">
        <w:t>;=</w:t>
      </w:r>
      <w:proofErr w:type="gramEnd"/>
      <w:r w:rsidR="00F15CE4">
        <w:t>.</w:t>
      </w:r>
    </w:p>
    <w:p w14:paraId="46B23422" w14:textId="5550DABF" w:rsidR="005F5F99" w:rsidRPr="0095711C" w:rsidRDefault="0054337F" w:rsidP="0095711C">
      <w:pPr>
        <w:pStyle w:val="ListParagraph"/>
        <w:numPr>
          <w:ilvl w:val="0"/>
          <w:numId w:val="22"/>
        </w:numPr>
      </w:pPr>
      <w:r w:rsidRPr="0095711C">
        <w:lastRenderedPageBreak/>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67F577A6"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4643D2"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proofErr w:type="gramStart"/>
      <w:r>
        <w:t>the</w:t>
      </w:r>
      <w:proofErr w:type="gramEnd"/>
      <w:r>
        <w:t xml:space="preserv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68"/>
      <w:commentRangeStart w:id="69"/>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t>
      </w:r>
      <w:proofErr w:type="spellStart"/>
      <w:r w:rsidR="001E41E8">
        <w:t>Welte</w:t>
      </w:r>
      <w:proofErr w:type="spellEnd"/>
      <w:r w:rsidR="001E41E8">
        <w:t xml:space="preserve"> </w:t>
      </w:r>
      <w:r w:rsidR="001E41E8" w:rsidRPr="00F81C5E">
        <w:rPr>
          <w:i/>
        </w:rPr>
        <w:t xml:space="preserve">et al., </w:t>
      </w:r>
      <w:r w:rsidR="001E41E8">
        <w:t>forthcoming)</w:t>
      </w:r>
      <w:r w:rsidR="00A96C66">
        <w:t>.</w:t>
      </w:r>
      <w:commentRangeEnd w:id="68"/>
      <w:r>
        <w:rPr>
          <w:rStyle w:val="CommentReference"/>
        </w:rPr>
        <w:commentReference w:id="68"/>
      </w:r>
      <w:commentRangeEnd w:id="69"/>
      <w:r w:rsidR="00667946">
        <w:rPr>
          <w:rStyle w:val="CommentReference"/>
          <w:lang w:val="en-ZA"/>
        </w:rPr>
        <w:commentReference w:id="69"/>
      </w:r>
    </w:p>
    <w:p w14:paraId="53E464B0" w14:textId="16476D61" w:rsidR="00592AB3" w:rsidRPr="00C32080" w:rsidRDefault="009E4E08" w:rsidP="00E958E8">
      <w:pPr>
        <w:pStyle w:val="Heading2"/>
      </w:pPr>
      <w:r w:rsidRPr="00C32080">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18"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w:t>
      </w:r>
      <w:proofErr w:type="spellStart"/>
      <w:r w:rsidR="00F35B2A">
        <w:t>preprocessing</w:t>
      </w:r>
      <w:proofErr w:type="spellEnd"/>
      <w:r w:rsidR="00F35B2A">
        <w:t xml:space="preserve">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proofErr w:type="gramStart"/>
      <w:r>
        <w:t>a</w:t>
      </w:r>
      <w:r w:rsidR="00A62F04" w:rsidRPr="00E958E8">
        <w:t>nother</w:t>
      </w:r>
      <w:proofErr w:type="gramEnd"/>
      <w:r w:rsidR="00A62F04" w:rsidRPr="00E958E8">
        <w:t xml:space="preserve">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w:t>
      </w:r>
      <w:proofErr w:type="spellStart"/>
      <w:r w:rsidR="007D73B1">
        <w:t>Geenius</w:t>
      </w:r>
      <w:proofErr w:type="spellEnd"/>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proofErr w:type="gramStart"/>
      <w:r>
        <w:t>a</w:t>
      </w:r>
      <w:proofErr w:type="gramEnd"/>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lastRenderedPageBreak/>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 xml:space="preserve">repository on </w:t>
      </w:r>
      <w:proofErr w:type="spellStart"/>
      <w:r w:rsidR="003B1B79">
        <w:t>G</w:t>
      </w:r>
      <w:r w:rsidR="00EE5451">
        <w:t>ithub</w:t>
      </w:r>
      <w:proofErr w:type="spellEnd"/>
      <w:r w:rsidR="00EE5451">
        <w:t xml:space="preserve"> (</w:t>
      </w:r>
      <w:hyperlink r:id="rId19"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developers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The first three are described in turn below, while the fourth (“Residual Risk”) is the subject of a separate publication (</w:t>
      </w:r>
      <w:proofErr w:type="spellStart"/>
      <w:r w:rsidR="0010429E">
        <w:t>Welte</w:t>
      </w:r>
      <w:proofErr w:type="spellEnd"/>
      <w:r w:rsidR="0010429E">
        <w:t xml:space="preserv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lang w:val="en-ZA" w:eastAsia="en-ZA"/>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lang w:val="en-ZA" w:eastAsia="en-ZA"/>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lang w:val="en-ZA" w:eastAsia="en-ZA"/>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proofErr w:type="spellStart"/>
      <w:r w:rsidR="00F44C1E">
        <w:t>intersubject</w:t>
      </w:r>
      <w:proofErr w:type="spellEnd"/>
      <w:r w:rsidR="00F44C1E">
        <w:t xml:space="preserve">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lang w:val="en-ZA" w:eastAsia="en-ZA"/>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lang w:val="en-ZA" w:eastAsia="en-ZA"/>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proofErr w:type="gramStart"/>
      <w:r>
        <w:rPr>
          <w:b/>
        </w:rPr>
        <w:t>s</w:t>
      </w:r>
      <w:r w:rsidR="00923D5A" w:rsidRPr="0021042B">
        <w:rPr>
          <w:b/>
        </w:rPr>
        <w:t>ubjects</w:t>
      </w:r>
      <w:proofErr w:type="gramEnd"/>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proofErr w:type="spellStart"/>
      <w:r w:rsidRPr="005463CD">
        <w:rPr>
          <w:b/>
        </w:rPr>
        <w:t>diagnostic_test_history</w:t>
      </w:r>
      <w:proofErr w:type="spellEnd"/>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proofErr w:type="spellStart"/>
      <w:r w:rsidRPr="005463CD">
        <w:rPr>
          <w:b/>
        </w:rPr>
        <w:t>diagnostic_tests</w:t>
      </w:r>
      <w:proofErr w:type="spellEnd"/>
      <w:r>
        <w:t xml:space="preserve">: </w:t>
      </w:r>
      <w:r w:rsidRPr="007F0AE5">
        <w:t>This is a look-up table listing all known tests applicable to the current purposes</w:t>
      </w:r>
      <w:r w:rsidR="00D32E3C">
        <w:t xml:space="preserve"> (both system-provided and user-provided)</w:t>
      </w:r>
      <w:r w:rsidRPr="007F0AE5">
        <w:t xml:space="preserve">.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w:t>
      </w:r>
      <w:proofErr w:type="spellStart"/>
      <w:r w:rsidRPr="007F0AE5">
        <w:t>analyte</w:t>
      </w:r>
      <w:proofErr w:type="spellEnd"/>
      <w:r w:rsidRPr="007F0AE5">
        <w:t>.</w:t>
      </w:r>
    </w:p>
    <w:p w14:paraId="2BA3D90E" w14:textId="61215760" w:rsidR="000C0752" w:rsidRPr="007F0AE5" w:rsidRDefault="00D32E3C" w:rsidP="007F0AE5">
      <w:pPr>
        <w:pStyle w:val="ListParagraph"/>
      </w:pPr>
      <w:proofErr w:type="spellStart"/>
      <w:r w:rsidRPr="005463CD">
        <w:rPr>
          <w:b/>
        </w:rPr>
        <w:t>test_property_estimates</w:t>
      </w:r>
      <w:proofErr w:type="spellEnd"/>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proofErr w:type="spellStart"/>
      <w:r w:rsidRPr="005463CD">
        <w:rPr>
          <w:b/>
        </w:rPr>
        <w:t>test_property_mapping</w:t>
      </w:r>
      <w:proofErr w:type="spellEnd"/>
      <w:r>
        <w:t>: This table records user-specific mapping of test codes</w:t>
      </w:r>
      <w:r w:rsidR="00A4067D">
        <w:t xml:space="preserve"> by linking (for each user of the system) each test code</w:t>
      </w:r>
      <w:r>
        <w:t xml:space="preserve"> in the </w:t>
      </w:r>
      <w:proofErr w:type="spellStart"/>
      <w:r>
        <w:t>diagnostic_test_history</w:t>
      </w:r>
      <w:proofErr w:type="spellEnd"/>
      <w:r>
        <w:t xml:space="preserve"> table</w:t>
      </w:r>
      <w:r w:rsidR="00A4067D">
        <w:t xml:space="preserve"> to a test in the </w:t>
      </w:r>
      <w:proofErr w:type="spellStart"/>
      <w:r w:rsidR="00A4067D">
        <w:t>diagnostic_tests</w:t>
      </w:r>
      <w:proofErr w:type="spellEnd"/>
      <w:r w:rsidR="00A4067D">
        <w:t xml:space="preserve">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1DA60A1F" w14:textId="7293F140" w:rsidR="00A71C14" w:rsidRPr="00A71C14" w:rsidRDefault="004A171E" w:rsidP="00A71C14">
      <w:pPr>
        <w:widowControl w:val="0"/>
        <w:autoSpaceDE w:val="0"/>
        <w:autoSpaceDN w:val="0"/>
        <w:adjustRightInd w:val="0"/>
        <w:spacing w:before="240" w:after="0"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A71C14" w:rsidRPr="00A71C14">
        <w:rPr>
          <w:rFonts w:ascii="Calibri" w:hAnsi="Calibri" w:cs="Calibri"/>
          <w:noProof/>
        </w:rPr>
        <w:t xml:space="preserve">1. </w:t>
      </w:r>
      <w:r w:rsidR="00A71C14" w:rsidRPr="00A71C14">
        <w:rPr>
          <w:rFonts w:ascii="Calibri" w:hAnsi="Calibri" w:cs="Calibri"/>
          <w:noProof/>
        </w:rPr>
        <w:tab/>
        <w:t xml:space="preserve">Fiebig EW, Wright DJ, Rawal BD, Garrett PE, Schumacher RT, Peddada L, et al. Dynamics of HIV viremia and antibody seroconversion in plasma donors: implications for diagnosis and staging of primary HIV infection. AIDS. 2003 Sep 5;17(13):1871–9. </w:t>
      </w:r>
    </w:p>
    <w:p w14:paraId="05DEFDF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2. </w:t>
      </w:r>
      <w:r w:rsidRPr="00A71C14">
        <w:rPr>
          <w:rFonts w:ascii="Calibri" w:hAnsi="Calibri" w:cs="Calibri"/>
          <w:noProof/>
        </w:rPr>
        <w:tab/>
        <w:t xml:space="preserve">Lee HY, Giorgi EE, Keele BF, Gaschen B, Athreya GS, Salazar-Gonzalez JF, et al. Modeling sequence evolution in acute HIV-1 infection. J Theor Biol. 2009 Nov;261(2):341–60. </w:t>
      </w:r>
    </w:p>
    <w:p w14:paraId="56C190C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3. </w:t>
      </w:r>
      <w:r w:rsidRPr="00A71C14">
        <w:rPr>
          <w:rFonts w:ascii="Calibri" w:hAnsi="Calibri" w:cs="Calibri"/>
          <w:noProof/>
        </w:rPr>
        <w:tab/>
        <w:t xml:space="preserve">Ananworanich J, Fletcher JLK, Pinyakorn S, van Griensven F, Vandergeeten C, Schuetz A, et al. A novel acute HIV infection staging system based on 4th generation immunoassay. Retrovirology. 2013 May 29;10(1):56. </w:t>
      </w:r>
    </w:p>
    <w:p w14:paraId="5ADBBD91"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4. </w:t>
      </w:r>
      <w:r w:rsidRPr="00A71C14">
        <w:rPr>
          <w:rFonts w:ascii="Calibri" w:hAnsi="Calibri" w:cs="Calibri"/>
          <w:noProof/>
        </w:rPr>
        <w:tab/>
        <w:t>CEPHIA. Consortium for the Performance and Evaluation of HIV Incidence Assays [Internet]. Available from: http://www.incidence-estimation.org/page/cephia</w:t>
      </w:r>
    </w:p>
    <w:p w14:paraId="3B04420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5. </w:t>
      </w:r>
      <w:r w:rsidRPr="00A71C14">
        <w:rPr>
          <w:rFonts w:ascii="Calibri" w:hAnsi="Calibri" w:cs="Calibri"/>
          <w:noProof/>
        </w:rPr>
        <w:tab/>
        <w:t xml:space="preserve">Kassanjee R, Pilcher CD, Keating SM, Facente SN, McKinney E, Price MA, et al. Independent assessment of candidate HIV incidence assays on specimens in the CEPHIA repository. AIDS. 2014 Oct;28(16):2439–49. </w:t>
      </w:r>
    </w:p>
    <w:p w14:paraId="2D653ADE"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6. </w:t>
      </w:r>
      <w:r w:rsidRPr="00A71C14">
        <w:rPr>
          <w:rFonts w:ascii="Calibri" w:hAnsi="Calibri" w:cs="Calibri"/>
          <w:noProof/>
        </w:rPr>
        <w:tab/>
        <w:t xml:space="preserve">Murphy G, Pilcher CD, Keating SM, Kassanjee R, Facente SN, Welte A, et al. Moving towards a reliable HIV incidence test - current status, resources available, future directions and challenges ahead. Epidemiol Infect. 2017 Dec 22;145(5):925–41. </w:t>
      </w:r>
    </w:p>
    <w:p w14:paraId="1F901EF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7. </w:t>
      </w:r>
      <w:r w:rsidRPr="00A71C14">
        <w:rPr>
          <w:rFonts w:ascii="Calibri" w:hAnsi="Calibri" w:cs="Calibri"/>
          <w:noProof/>
        </w:rPr>
        <w:tab/>
        <w:t xml:space="preserve">Kassanjee R, Pilcher CD, Busch MP, Murphy G, Facente SN, Keating SM, et al. Viral load criteria and threshold optimization to improve HIV incidence assay characteristics. AIDS. 2016 Sep;30(15):2361–71. </w:t>
      </w:r>
    </w:p>
    <w:p w14:paraId="77005B5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8. </w:t>
      </w:r>
      <w:r w:rsidRPr="00A71C14">
        <w:rPr>
          <w:rFonts w:ascii="Calibri" w:hAnsi="Calibri" w:cs="Calibri"/>
          <w:noProof/>
        </w:rPr>
        <w:tab/>
        <w:t xml:space="preserve">Grebe E, Welte A, Hall J, Keating SM, Facente SN, Marson K, et al. Infection Staging and Incidence Surveillance Applications of High Dynamic Range Diagnostic Immuno-Assay Platforms. JAIDS J Acquir Immune Defic Syndr. 2017 Dec;76(5):547–55. </w:t>
      </w:r>
    </w:p>
    <w:p w14:paraId="63BD1D9A"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9. </w:t>
      </w:r>
      <w:r w:rsidRPr="00A71C14">
        <w:rPr>
          <w:rFonts w:ascii="Calibri" w:hAnsi="Calibri" w:cs="Calibri"/>
          <w:noProof/>
        </w:rPr>
        <w:tab/>
        <w:t xml:space="preserve">Kassanjee R, McWalter TA, Bärnighausen T, Welte A. A New General Biomarker-based Incidence Estimator. Epidemiology. 2012 Sep;23(5):721–8. </w:t>
      </w:r>
    </w:p>
    <w:p w14:paraId="692586AB"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10. </w:t>
      </w:r>
      <w:r w:rsidRPr="00A71C14">
        <w:rPr>
          <w:rFonts w:ascii="Calibri" w:hAnsi="Calibri" w:cs="Calibri"/>
          <w:noProof/>
        </w:rPr>
        <w:tab/>
        <w:t xml:space="preserve">Owen SM, Yang C, Spira T, Ou CY, Pau CP, Parekh BS, et al. Alternative algorithms for human immunodeficiency virus infection diagnosis using tests that are licensed in the United States. J Clin Microbiol. 2008;46(5):1588–95. </w:t>
      </w:r>
    </w:p>
    <w:p w14:paraId="5FAC334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11. </w:t>
      </w:r>
      <w:r w:rsidRPr="00A71C14">
        <w:rPr>
          <w:rFonts w:ascii="Calibri" w:hAnsi="Calibri" w:cs="Calibri"/>
          <w:noProof/>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6C37E682"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12. </w:t>
      </w:r>
      <w:r w:rsidRPr="00A71C14">
        <w:rPr>
          <w:rFonts w:ascii="Calibri" w:hAnsi="Calibri" w:cs="Calibri"/>
          <w:noProof/>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793008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lastRenderedPageBreak/>
        <w:t xml:space="preserve">13. </w:t>
      </w:r>
      <w:r w:rsidRPr="00A71C14">
        <w:rPr>
          <w:rFonts w:ascii="Calibri" w:hAnsi="Calibri" w:cs="Calibri"/>
          <w:noProof/>
        </w:rPr>
        <w:tab/>
        <w:t xml:space="preserve">Konrad BP, Taylor D, Conway JM, Ogilvie GS, Coombs D. On the duration of the period between exposure to HIV and detectable infection. Epidemics. 2017 Sep;20:73–83. </w:t>
      </w:r>
    </w:p>
    <w:p w14:paraId="1D87820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14. </w:t>
      </w:r>
      <w:r w:rsidRPr="00A71C14">
        <w:rPr>
          <w:rFonts w:ascii="Calibri" w:hAnsi="Calibri" w:cs="Calibri"/>
          <w:noProof/>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7580B2FC" w:rsidR="004A171E" w:rsidRDefault="004A171E" w:rsidP="00A71C14">
      <w:pPr>
        <w:widowControl w:val="0"/>
        <w:autoSpaceDE w:val="0"/>
        <w:autoSpaceDN w:val="0"/>
        <w:adjustRightInd w:val="0"/>
        <w:spacing w:before="240" w:after="0" w:line="240" w:lineRule="auto"/>
        <w:ind w:left="640" w:hanging="640"/>
      </w:pPr>
      <w:r>
        <w:fldChar w:fldCharType="end"/>
      </w:r>
    </w:p>
    <w:sectPr w:rsidR="004A171E" w:rsidSect="00D237AB">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ingham, JL, Mr &lt;jeremyb@sun.ac.za&gt;" w:date="2018-03-26T11:14:00Z" w:initials="BJM&lt;">
    <w:p w14:paraId="38691384" w14:textId="59F993D4" w:rsidR="000A4A5A" w:rsidRDefault="000A4A5A">
      <w:pPr>
        <w:pStyle w:val="CommentText"/>
      </w:pPr>
      <w:r>
        <w:rPr>
          <w:rStyle w:val="CommentReference"/>
        </w:rPr>
        <w:annotationRef/>
      </w:r>
      <w:r>
        <w:t>Awkward sentence</w:t>
      </w:r>
    </w:p>
  </w:comment>
  <w:comment w:id="21" w:author="Bingham, JL, Mr &lt;jeremyb@sun.ac.za&gt;" w:date="2018-03-26T11:15:00Z" w:initials="BJM&lt;">
    <w:p w14:paraId="11557164" w14:textId="548DA2DE" w:rsidR="000A4A5A" w:rsidRDefault="000A4A5A">
      <w:pPr>
        <w:pStyle w:val="CommentText"/>
      </w:pPr>
      <w:r>
        <w:rPr>
          <w:rStyle w:val="CommentReference"/>
        </w:rPr>
        <w:annotationRef/>
      </w:r>
      <w:r>
        <w:t>Not at all clear why “more and more” or even “more” difficult. “</w:t>
      </w:r>
      <w:proofErr w:type="gramStart"/>
      <w:r>
        <w:t>continues</w:t>
      </w:r>
      <w:proofErr w:type="gramEnd"/>
      <w:r>
        <w:t xml:space="preserve"> to evolve rapidly” implies that it has been rapid, so the difficulty </w:t>
      </w:r>
      <w:r w:rsidRPr="000A4A5A">
        <w:rPr>
          <w:i/>
        </w:rPr>
        <w:t>increasing</w:t>
      </w:r>
      <w:r>
        <w:t xml:space="preserve"> would have to be the result of some other factor (perhaps the key blood samples have limited supply?)</w:t>
      </w:r>
    </w:p>
  </w:comment>
  <w:comment w:id="42" w:author="Bingham, JL, Mr &lt;jeremyb@sun.ac.za&gt;" w:date="2018-03-26T11:30:00Z" w:initials="BJM&lt;">
    <w:p w14:paraId="6E38BAF8" w14:textId="1EC5AD53" w:rsidR="00B875BB" w:rsidRDefault="00B875BB">
      <w:pPr>
        <w:pStyle w:val="CommentText"/>
      </w:pPr>
      <w:r>
        <w:rPr>
          <w:rStyle w:val="CommentReference"/>
        </w:rPr>
        <w:annotationRef/>
      </w:r>
      <w:r>
        <w:t>Why not just “as previously defined</w:t>
      </w:r>
      <w:proofErr w:type="gramStart"/>
      <w:r>
        <w:t>”[</w:t>
      </w:r>
      <w:proofErr w:type="gramEnd"/>
      <w:r>
        <w:t>ref]?</w:t>
      </w:r>
    </w:p>
  </w:comment>
  <w:comment w:id="55" w:author="Bingham, JL, Mr &lt;jeremyb@sun.ac.za&gt;" w:date="2018-03-26T11:34:00Z" w:initials="BJM&lt;">
    <w:p w14:paraId="64F19521" w14:textId="798F0C78" w:rsidR="00B875BB" w:rsidRDefault="00B875BB">
      <w:pPr>
        <w:pStyle w:val="CommentText"/>
      </w:pPr>
      <w:r>
        <w:rPr>
          <w:rStyle w:val="CommentReference"/>
        </w:rPr>
        <w:annotationRef/>
      </w:r>
      <w:proofErr w:type="gramStart"/>
      <w:r>
        <w:t>and</w:t>
      </w:r>
      <w:proofErr w:type="gramEnd"/>
      <w:r>
        <w:t xml:space="preserve"> is estimated to be</w:t>
      </w:r>
    </w:p>
  </w:comment>
  <w:comment w:id="56" w:author="Bingham, JL, Mr &lt;jeremyb@sun.ac.za&gt;" w:date="2018-04-05T18:31:00Z" w:initials="BJM&lt;">
    <w:p w14:paraId="6C00EA17" w14:textId="1BE09466" w:rsidR="005F0A40" w:rsidRDefault="005F0A40">
      <w:pPr>
        <w:pStyle w:val="CommentText"/>
      </w:pPr>
      <w:r>
        <w:rPr>
          <w:rStyle w:val="CommentReference"/>
        </w:rPr>
        <w:annotationRef/>
      </w:r>
      <w:proofErr w:type="gramStart"/>
      <w:r>
        <w:t>is</w:t>
      </w:r>
      <w:proofErr w:type="gramEnd"/>
      <w:r>
        <w:t xml:space="preserve"> thought to be</w:t>
      </w:r>
    </w:p>
  </w:comment>
  <w:comment w:id="57" w:author="Bingham, JL, Mr &lt;jeremyb@sun.ac.za&gt;" w:date="2018-03-26T11:35:00Z" w:initials="BJM&lt;">
    <w:p w14:paraId="7FDE407D" w14:textId="28407924" w:rsidR="004D05CC" w:rsidRDefault="004D05CC">
      <w:pPr>
        <w:pStyle w:val="CommentText"/>
      </w:pPr>
      <w:r>
        <w:rPr>
          <w:rStyle w:val="CommentReference"/>
        </w:rPr>
        <w:annotationRef/>
      </w:r>
      <w:proofErr w:type="gramStart"/>
      <w:r>
        <w:t>is</w:t>
      </w:r>
      <w:proofErr w:type="gramEnd"/>
      <w:r>
        <w:t xml:space="preserve"> it possible to also put a more-understandable rate/doubling time here?</w:t>
      </w:r>
    </w:p>
  </w:comment>
  <w:comment w:id="65" w:author="Bingham, JL, Mr &lt;jeremyb@sun.ac.za&gt;" w:date="2018-03-26T11:39:00Z" w:initials="BJM&lt;">
    <w:p w14:paraId="21F83333" w14:textId="6E60EB83" w:rsidR="004D05CC" w:rsidRDefault="004D05CC">
      <w:pPr>
        <w:pStyle w:val="CommentText"/>
      </w:pPr>
      <w:r>
        <w:rPr>
          <w:rStyle w:val="CommentReference"/>
        </w:rPr>
        <w:annotationRef/>
      </w:r>
      <w:r>
        <w:t>Perhaps `particular test’s` since individual automatically makes me think of person</w:t>
      </w:r>
    </w:p>
  </w:comment>
  <w:comment w:id="68" w:author="Shelley Facente" w:date="2017-11-18T13:14:00Z" w:initials="SF">
    <w:p w14:paraId="3660AEAA" w14:textId="2EC8BFA3" w:rsidR="00874429" w:rsidRDefault="00874429">
      <w:pPr>
        <w:pStyle w:val="CommentText"/>
      </w:pPr>
      <w:r>
        <w:rPr>
          <w:rStyle w:val="CommentReference"/>
        </w:rPr>
        <w:annotationRef/>
      </w:r>
      <w:r>
        <w:t>This paragraph should be removed if the residual risk calculator cannot reasonably be included by the time this paper is ready for release (which is hopefully quite soon).</w:t>
      </w:r>
    </w:p>
  </w:comment>
  <w:comment w:id="69" w:author="Eduard Grebe" w:date="2018-01-23T11:31:00Z" w:initials="EG">
    <w:p w14:paraId="2E70EE10" w14:textId="61F09C7B" w:rsidR="00874429" w:rsidRDefault="00874429">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91384" w15:done="0"/>
  <w15:commentEx w15:paraId="11557164" w15:done="0"/>
  <w15:commentEx w15:paraId="6E38BAF8" w15:done="0"/>
  <w15:commentEx w15:paraId="64F19521" w15:done="0"/>
  <w15:commentEx w15:paraId="6C00EA17" w15:paraIdParent="64F19521" w15:done="0"/>
  <w15:commentEx w15:paraId="7FDE407D" w15:done="0"/>
  <w15:commentEx w15:paraId="21F83333" w15:done="0"/>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1AE4F" w14:textId="77777777" w:rsidR="00F020E7" w:rsidRDefault="00F020E7" w:rsidP="00654BF5">
      <w:pPr>
        <w:spacing w:after="0" w:line="240" w:lineRule="auto"/>
      </w:pPr>
      <w:r>
        <w:separator/>
      </w:r>
    </w:p>
  </w:endnote>
  <w:endnote w:type="continuationSeparator" w:id="0">
    <w:p w14:paraId="2A15FA26" w14:textId="77777777" w:rsidR="00F020E7" w:rsidRDefault="00F020E7" w:rsidP="00654BF5">
      <w:pPr>
        <w:spacing w:after="0" w:line="240" w:lineRule="auto"/>
      </w:pPr>
      <w:r>
        <w:continuationSeparator/>
      </w:r>
    </w:p>
  </w:endnote>
  <w:endnote w:type="continuationNotice" w:id="1">
    <w:p w14:paraId="7A632B1D" w14:textId="77777777" w:rsidR="00F020E7" w:rsidRDefault="00F02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A945C" w14:textId="77777777" w:rsidR="005F0A40" w:rsidRDefault="005F0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30E0D" w14:textId="77777777" w:rsidR="005F0A40" w:rsidRDefault="005F0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549FB" w14:textId="77777777" w:rsidR="005F0A40" w:rsidRDefault="005F0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5A39B" w14:textId="77777777" w:rsidR="00F020E7" w:rsidRDefault="00F020E7" w:rsidP="00654BF5">
      <w:pPr>
        <w:spacing w:after="0" w:line="240" w:lineRule="auto"/>
      </w:pPr>
      <w:r>
        <w:separator/>
      </w:r>
    </w:p>
  </w:footnote>
  <w:footnote w:type="continuationSeparator" w:id="0">
    <w:p w14:paraId="54CE57CC" w14:textId="77777777" w:rsidR="00F020E7" w:rsidRDefault="00F020E7" w:rsidP="00654BF5">
      <w:pPr>
        <w:spacing w:after="0" w:line="240" w:lineRule="auto"/>
      </w:pPr>
      <w:r>
        <w:continuationSeparator/>
      </w:r>
    </w:p>
  </w:footnote>
  <w:footnote w:type="continuationNotice" w:id="1">
    <w:p w14:paraId="442FC641" w14:textId="77777777" w:rsidR="00F020E7" w:rsidRDefault="00F02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45F6B" w14:textId="77777777" w:rsidR="005F0A40" w:rsidRDefault="005F0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2656" w14:textId="77777777" w:rsidR="005F0A40" w:rsidRDefault="005F0A40">
    <w:pPr>
      <w:pStyle w:val="Header"/>
    </w:pPr>
    <w:bookmarkStart w:id="70" w:name="_GoBack"/>
    <w:bookmarkEnd w:id="7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F0F0B" w14:textId="77777777" w:rsidR="005F0A40" w:rsidRDefault="005F0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ngham, JL, Mr &lt;jeremyb@sun.ac.za&gt;">
    <w15:person w15:author="Shelley Facente">
      <w15:presenceInfo w15:providerId="Windows Live" w15:userId="c96e5065c001ff27"/>
    </w15:p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E09"/>
    <w:rsid w:val="00073BCA"/>
    <w:rsid w:val="000743B2"/>
    <w:rsid w:val="000839D3"/>
    <w:rsid w:val="0008786B"/>
    <w:rsid w:val="000904F7"/>
    <w:rsid w:val="0009280B"/>
    <w:rsid w:val="00092E50"/>
    <w:rsid w:val="000A1583"/>
    <w:rsid w:val="000A3947"/>
    <w:rsid w:val="000A4A5A"/>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6EF5"/>
    <w:rsid w:val="001C0DAC"/>
    <w:rsid w:val="001C0FA5"/>
    <w:rsid w:val="001C375B"/>
    <w:rsid w:val="001C483D"/>
    <w:rsid w:val="001C4862"/>
    <w:rsid w:val="001D0C48"/>
    <w:rsid w:val="001E41E8"/>
    <w:rsid w:val="001E5F12"/>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7F83"/>
    <w:rsid w:val="002D2366"/>
    <w:rsid w:val="0030414E"/>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579E"/>
    <w:rsid w:val="003A2241"/>
    <w:rsid w:val="003A3E3E"/>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3FB8"/>
    <w:rsid w:val="004643D2"/>
    <w:rsid w:val="00465E37"/>
    <w:rsid w:val="00470BC1"/>
    <w:rsid w:val="00477869"/>
    <w:rsid w:val="00495B78"/>
    <w:rsid w:val="00495B90"/>
    <w:rsid w:val="004A171E"/>
    <w:rsid w:val="004A2233"/>
    <w:rsid w:val="004A2D91"/>
    <w:rsid w:val="004A38D8"/>
    <w:rsid w:val="004B0A05"/>
    <w:rsid w:val="004B16E2"/>
    <w:rsid w:val="004B2021"/>
    <w:rsid w:val="004B76DA"/>
    <w:rsid w:val="004B7C77"/>
    <w:rsid w:val="004C6197"/>
    <w:rsid w:val="004D05CC"/>
    <w:rsid w:val="004E5F84"/>
    <w:rsid w:val="004E683A"/>
    <w:rsid w:val="004F28D0"/>
    <w:rsid w:val="0050378F"/>
    <w:rsid w:val="00503F29"/>
    <w:rsid w:val="00504A5C"/>
    <w:rsid w:val="005102BA"/>
    <w:rsid w:val="0051510B"/>
    <w:rsid w:val="005204CB"/>
    <w:rsid w:val="00522E62"/>
    <w:rsid w:val="00530F4A"/>
    <w:rsid w:val="0053336E"/>
    <w:rsid w:val="005342A3"/>
    <w:rsid w:val="00536E4C"/>
    <w:rsid w:val="0053725B"/>
    <w:rsid w:val="00542759"/>
    <w:rsid w:val="0054337F"/>
    <w:rsid w:val="005463CD"/>
    <w:rsid w:val="005538D5"/>
    <w:rsid w:val="00556C7A"/>
    <w:rsid w:val="00560179"/>
    <w:rsid w:val="00563A6E"/>
    <w:rsid w:val="0057228F"/>
    <w:rsid w:val="00576FF8"/>
    <w:rsid w:val="0058141B"/>
    <w:rsid w:val="005903F9"/>
    <w:rsid w:val="00591960"/>
    <w:rsid w:val="00592AB3"/>
    <w:rsid w:val="005962AE"/>
    <w:rsid w:val="005B3089"/>
    <w:rsid w:val="005C40E4"/>
    <w:rsid w:val="005C44F4"/>
    <w:rsid w:val="005D3A02"/>
    <w:rsid w:val="005D57E2"/>
    <w:rsid w:val="005E19D8"/>
    <w:rsid w:val="005E36F2"/>
    <w:rsid w:val="005E481E"/>
    <w:rsid w:val="005E66E1"/>
    <w:rsid w:val="005E7E5C"/>
    <w:rsid w:val="005F078A"/>
    <w:rsid w:val="005F0A40"/>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6041"/>
    <w:rsid w:val="00676D26"/>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50C82"/>
    <w:rsid w:val="00757126"/>
    <w:rsid w:val="00757F30"/>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52E7"/>
    <w:rsid w:val="008108B2"/>
    <w:rsid w:val="00811461"/>
    <w:rsid w:val="00812D8F"/>
    <w:rsid w:val="00817A7F"/>
    <w:rsid w:val="00826381"/>
    <w:rsid w:val="00826957"/>
    <w:rsid w:val="00831FCB"/>
    <w:rsid w:val="00833AE5"/>
    <w:rsid w:val="0084107E"/>
    <w:rsid w:val="008465A4"/>
    <w:rsid w:val="00847B9F"/>
    <w:rsid w:val="00852ADE"/>
    <w:rsid w:val="00854DA5"/>
    <w:rsid w:val="008609EC"/>
    <w:rsid w:val="008623B3"/>
    <w:rsid w:val="00862B7B"/>
    <w:rsid w:val="0086545E"/>
    <w:rsid w:val="008725F5"/>
    <w:rsid w:val="00873778"/>
    <w:rsid w:val="00874429"/>
    <w:rsid w:val="008838BD"/>
    <w:rsid w:val="008864AF"/>
    <w:rsid w:val="00890845"/>
    <w:rsid w:val="00892077"/>
    <w:rsid w:val="00895302"/>
    <w:rsid w:val="00895575"/>
    <w:rsid w:val="0089630F"/>
    <w:rsid w:val="0089648C"/>
    <w:rsid w:val="008A1243"/>
    <w:rsid w:val="008A5CDD"/>
    <w:rsid w:val="008B24AF"/>
    <w:rsid w:val="008B498D"/>
    <w:rsid w:val="008B6E5A"/>
    <w:rsid w:val="008D5300"/>
    <w:rsid w:val="008E45A9"/>
    <w:rsid w:val="008E707E"/>
    <w:rsid w:val="008F5F28"/>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BE6"/>
    <w:rsid w:val="00994D57"/>
    <w:rsid w:val="009C36F5"/>
    <w:rsid w:val="009D07D0"/>
    <w:rsid w:val="009D1B53"/>
    <w:rsid w:val="009E4E08"/>
    <w:rsid w:val="009F2A17"/>
    <w:rsid w:val="009F525E"/>
    <w:rsid w:val="00A01A47"/>
    <w:rsid w:val="00A0434A"/>
    <w:rsid w:val="00A119D1"/>
    <w:rsid w:val="00A12854"/>
    <w:rsid w:val="00A14116"/>
    <w:rsid w:val="00A14B1C"/>
    <w:rsid w:val="00A16BA1"/>
    <w:rsid w:val="00A176FB"/>
    <w:rsid w:val="00A23452"/>
    <w:rsid w:val="00A4067D"/>
    <w:rsid w:val="00A42754"/>
    <w:rsid w:val="00A62F04"/>
    <w:rsid w:val="00A6354C"/>
    <w:rsid w:val="00A700B5"/>
    <w:rsid w:val="00A70B1E"/>
    <w:rsid w:val="00A71C14"/>
    <w:rsid w:val="00A72939"/>
    <w:rsid w:val="00A87199"/>
    <w:rsid w:val="00A96C66"/>
    <w:rsid w:val="00AA791A"/>
    <w:rsid w:val="00AC3DA8"/>
    <w:rsid w:val="00AC4C69"/>
    <w:rsid w:val="00AC5776"/>
    <w:rsid w:val="00AE77EF"/>
    <w:rsid w:val="00AF1EE0"/>
    <w:rsid w:val="00AF23F2"/>
    <w:rsid w:val="00AF757C"/>
    <w:rsid w:val="00B03DF1"/>
    <w:rsid w:val="00B063F3"/>
    <w:rsid w:val="00B07A93"/>
    <w:rsid w:val="00B10A9C"/>
    <w:rsid w:val="00B16379"/>
    <w:rsid w:val="00B1749B"/>
    <w:rsid w:val="00B20007"/>
    <w:rsid w:val="00B23A7E"/>
    <w:rsid w:val="00B31EA0"/>
    <w:rsid w:val="00B408BB"/>
    <w:rsid w:val="00B40923"/>
    <w:rsid w:val="00B4740A"/>
    <w:rsid w:val="00B54D4C"/>
    <w:rsid w:val="00B5628F"/>
    <w:rsid w:val="00B70C40"/>
    <w:rsid w:val="00B733C5"/>
    <w:rsid w:val="00B74E4E"/>
    <w:rsid w:val="00B875BB"/>
    <w:rsid w:val="00B876AB"/>
    <w:rsid w:val="00B91A49"/>
    <w:rsid w:val="00BA70B1"/>
    <w:rsid w:val="00BB3299"/>
    <w:rsid w:val="00BD2A22"/>
    <w:rsid w:val="00BD436B"/>
    <w:rsid w:val="00BD6CC5"/>
    <w:rsid w:val="00BD73A4"/>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0E7"/>
    <w:rsid w:val="00F0235F"/>
    <w:rsid w:val="00F14C97"/>
    <w:rsid w:val="00F15CE4"/>
    <w:rsid w:val="00F211BB"/>
    <w:rsid w:val="00F22ACC"/>
    <w:rsid w:val="00F35B2A"/>
    <w:rsid w:val="00F44C1E"/>
    <w:rsid w:val="00F52260"/>
    <w:rsid w:val="00F66F51"/>
    <w:rsid w:val="00F67738"/>
    <w:rsid w:val="00F7301E"/>
    <w:rsid w:val="00F75CEA"/>
    <w:rsid w:val="00F76656"/>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customStyle="1" w:styleId="UnresolvedMention">
    <w:name w:val="Unresolved Mention"/>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ools.incidence-estimation.org/idt/"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hyperlink" Target="https://github.com/SACEMA/infection-dating-too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04B9-DDC6-4BF5-82CB-BC3EC0E62DCE}">
  <ds:schemaRefs>
    <ds:schemaRef ds:uri="http://schemas.openxmlformats.org/officeDocument/2006/bibliography"/>
  </ds:schemaRefs>
</ds:datastoreItem>
</file>

<file path=customXml/itemProps2.xml><?xml version="1.0" encoding="utf-8"?>
<ds:datastoreItem xmlns:ds="http://schemas.openxmlformats.org/officeDocument/2006/customXml" ds:itemID="{A07B06DC-EB69-4BC6-B6C0-DD3FB989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18722</Words>
  <Characters>102976</Characters>
  <Application>Microsoft Office Word</Application>
  <DocSecurity>0</DocSecurity>
  <Lines>1660</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Bingham, JL, Mr &lt;jeremyb@sun.ac.za&gt;</cp:lastModifiedBy>
  <cp:revision>3</cp:revision>
  <cp:lastPrinted>2018-01-23T10:48:00Z</cp:lastPrinted>
  <dcterms:created xsi:type="dcterms:W3CDTF">2018-04-05T16:29:00Z</dcterms:created>
  <dcterms:modified xsi:type="dcterms:W3CDTF">2018-04-05T16:33:00Z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http://www.zotero.org/styles/the-lancet-infectious-diseases</vt:lpwstr>
  </property>
  <property fmtid="{D5CDD505-2E9C-101B-9397-08002B2CF9AE}" pid="20" name="Mendeley Recent Style Name 7_1">
    <vt:lpwstr>The Lancet Infectious Diseases</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